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A45" w:rsidRPr="00A656EC" w:rsidRDefault="000B4A45" w:rsidP="00A656EC">
      <w:pPr>
        <w:spacing w:after="0" w:line="240" w:lineRule="auto"/>
        <w:jc w:val="center"/>
        <w:textAlignment w:val="baseline"/>
        <w:outlineLvl w:val="1"/>
        <w:rPr>
          <w:rFonts w:ascii="Arial" w:eastAsia="Times New Roman" w:hAnsi="Arial" w:cs="Arial"/>
          <w:bCs/>
          <w:color w:val="666666"/>
          <w:sz w:val="24"/>
          <w:szCs w:val="24"/>
          <w:lang w:eastAsia="es-ES"/>
        </w:rPr>
      </w:pPr>
      <w:hyperlink r:id="rId6" w:tooltip="Definición de educación ambiental" w:history="1">
        <w:r w:rsidRPr="00A656EC">
          <w:rPr>
            <w:rFonts w:ascii="Arial" w:eastAsia="Times New Roman" w:hAnsi="Arial" w:cs="Arial"/>
            <w:caps/>
            <w:color w:val="333333"/>
            <w:spacing w:val="24"/>
            <w:sz w:val="24"/>
            <w:szCs w:val="24"/>
            <w:bdr w:val="single" w:sz="6" w:space="4" w:color="auto" w:frame="1"/>
            <w:lang w:eastAsia="es-ES"/>
          </w:rPr>
          <w:t>EDUCACIÓN AMBIENTAL</w:t>
        </w:r>
      </w:hyperlink>
    </w:p>
    <w:p w:rsidR="000B4A45" w:rsidRPr="00A656EC" w:rsidRDefault="000B4A45" w:rsidP="00A656EC">
      <w:pPr>
        <w:spacing w:after="0" w:line="480" w:lineRule="atLeast"/>
        <w:jc w:val="center"/>
        <w:textAlignment w:val="baseline"/>
        <w:rPr>
          <w:ins w:id="0" w:author="Unknown"/>
          <w:rFonts w:ascii="Arial" w:eastAsia="Times New Roman" w:hAnsi="Arial" w:cs="Arial"/>
          <w:color w:val="666666"/>
          <w:sz w:val="24"/>
          <w:szCs w:val="24"/>
          <w:lang w:eastAsia="es-ES"/>
        </w:rPr>
      </w:pPr>
      <w:r w:rsidRPr="00A656EC">
        <w:rPr>
          <w:rFonts w:ascii="Arial" w:eastAsia="Times New Roman" w:hAnsi="Arial" w:cs="Arial"/>
          <w:noProof/>
          <w:color w:val="666666"/>
          <w:sz w:val="24"/>
          <w:szCs w:val="24"/>
          <w:lang w:eastAsia="es-ES"/>
        </w:rPr>
        <w:drawing>
          <wp:inline distT="0" distB="0" distL="0" distR="0" wp14:anchorId="687D2F67" wp14:editId="25906C4B">
            <wp:extent cx="1809750" cy="1295400"/>
            <wp:effectExtent l="0" t="0" r="0" b="0"/>
            <wp:docPr id="1" name="Imagen 1" descr="Educación ambie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cación ambient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9750" cy="1295400"/>
                    </a:xfrm>
                    <a:prstGeom prst="rect">
                      <a:avLst/>
                    </a:prstGeom>
                    <a:noFill/>
                    <a:ln>
                      <a:noFill/>
                    </a:ln>
                  </pic:spPr>
                </pic:pic>
              </a:graphicData>
            </a:graphic>
          </wp:inline>
        </w:drawing>
      </w:r>
    </w:p>
    <w:p w:rsidR="000B4A45" w:rsidRPr="00A656EC" w:rsidRDefault="000B4A45" w:rsidP="00A656EC">
      <w:pPr>
        <w:spacing w:after="0" w:line="459" w:lineRule="atLeast"/>
        <w:jc w:val="both"/>
        <w:textAlignment w:val="baseline"/>
        <w:rPr>
          <w:rFonts w:ascii="Arial" w:eastAsia="Times New Roman" w:hAnsi="Arial" w:cs="Arial"/>
          <w:color w:val="666666"/>
          <w:sz w:val="24"/>
          <w:szCs w:val="24"/>
          <w:lang w:eastAsia="es-ES"/>
        </w:rPr>
      </w:pPr>
    </w:p>
    <w:p w:rsidR="000B4A45" w:rsidRPr="00A656EC" w:rsidRDefault="000B4A45" w:rsidP="00A656EC">
      <w:pPr>
        <w:spacing w:after="0" w:line="459" w:lineRule="atLeast"/>
        <w:jc w:val="both"/>
        <w:textAlignment w:val="baseline"/>
        <w:rPr>
          <w:ins w:id="1" w:author="Unknown"/>
          <w:rFonts w:ascii="Arial" w:eastAsia="Times New Roman" w:hAnsi="Arial" w:cs="Arial"/>
          <w:b/>
          <w:color w:val="000000" w:themeColor="text1"/>
          <w:sz w:val="24"/>
          <w:szCs w:val="24"/>
          <w:lang w:eastAsia="es-ES"/>
        </w:rPr>
      </w:pPr>
      <w:ins w:id="2" w:author="Unknown">
        <w:r w:rsidRPr="00A656EC">
          <w:rPr>
            <w:rFonts w:ascii="Arial" w:eastAsia="Times New Roman" w:hAnsi="Arial" w:cs="Arial"/>
            <w:b/>
            <w:color w:val="000000" w:themeColor="text1"/>
            <w:sz w:val="24"/>
            <w:szCs w:val="24"/>
            <w:lang w:eastAsia="es-ES"/>
          </w:rPr>
          <w:t>Se conoce como </w:t>
        </w:r>
        <w:r w:rsidRPr="00A656EC">
          <w:rPr>
            <w:rFonts w:ascii="Arial" w:eastAsia="Times New Roman" w:hAnsi="Arial" w:cs="Arial"/>
            <w:b/>
            <w:bCs/>
            <w:color w:val="000000" w:themeColor="text1"/>
            <w:sz w:val="24"/>
            <w:szCs w:val="24"/>
            <w:bdr w:val="none" w:sz="0" w:space="0" w:color="auto" w:frame="1"/>
            <w:lang w:eastAsia="es-ES"/>
          </w:rPr>
          <w:t>medio ambiente</w:t>
        </w:r>
        <w:r w:rsidRPr="00A656EC">
          <w:rPr>
            <w:rFonts w:ascii="Arial" w:eastAsia="Times New Roman" w:hAnsi="Arial" w:cs="Arial"/>
            <w:b/>
            <w:color w:val="000000" w:themeColor="text1"/>
            <w:sz w:val="24"/>
            <w:szCs w:val="24"/>
            <w:lang w:eastAsia="es-ES"/>
          </w:rPr>
          <w:t> o ambiente natural al </w:t>
        </w:r>
        <w:r w:rsidRPr="00A656EC">
          <w:rPr>
            <w:rFonts w:ascii="Arial" w:eastAsia="Times New Roman" w:hAnsi="Arial" w:cs="Arial"/>
            <w:b/>
            <w:color w:val="000000" w:themeColor="text1"/>
            <w:sz w:val="24"/>
            <w:szCs w:val="24"/>
            <w:lang w:eastAsia="es-ES"/>
          </w:rPr>
          <w:fldChar w:fldCharType="begin"/>
        </w:r>
        <w:r w:rsidRPr="00A656EC">
          <w:rPr>
            <w:rFonts w:ascii="Arial" w:eastAsia="Times New Roman" w:hAnsi="Arial" w:cs="Arial"/>
            <w:b/>
            <w:color w:val="000000" w:themeColor="text1"/>
            <w:sz w:val="24"/>
            <w:szCs w:val="24"/>
            <w:lang w:eastAsia="es-ES"/>
          </w:rPr>
          <w:instrText xml:space="preserve"> HYPERLINK "https://definicion.de/entorno" </w:instrText>
        </w:r>
        <w:r w:rsidRPr="00A656EC">
          <w:rPr>
            <w:rFonts w:ascii="Arial" w:eastAsia="Times New Roman" w:hAnsi="Arial" w:cs="Arial"/>
            <w:b/>
            <w:color w:val="000000" w:themeColor="text1"/>
            <w:sz w:val="24"/>
            <w:szCs w:val="24"/>
            <w:lang w:eastAsia="es-ES"/>
          </w:rPr>
          <w:fldChar w:fldCharType="separate"/>
        </w:r>
        <w:r w:rsidRPr="00A656EC">
          <w:rPr>
            <w:rFonts w:ascii="Arial" w:eastAsia="Times New Roman" w:hAnsi="Arial" w:cs="Arial"/>
            <w:b/>
            <w:bCs/>
            <w:color w:val="000000" w:themeColor="text1"/>
            <w:sz w:val="24"/>
            <w:szCs w:val="24"/>
            <w:bdr w:val="none" w:sz="0" w:space="0" w:color="auto" w:frame="1"/>
            <w:lang w:eastAsia="es-ES"/>
          </w:rPr>
          <w:t>entorno</w:t>
        </w:r>
        <w:r w:rsidRPr="00A656EC">
          <w:rPr>
            <w:rFonts w:ascii="Arial" w:eastAsia="Times New Roman" w:hAnsi="Arial" w:cs="Arial"/>
            <w:b/>
            <w:color w:val="000000" w:themeColor="text1"/>
            <w:sz w:val="24"/>
            <w:szCs w:val="24"/>
            <w:lang w:eastAsia="es-ES"/>
          </w:rPr>
          <w:fldChar w:fldCharType="end"/>
        </w:r>
        <w:r w:rsidRPr="00A656EC">
          <w:rPr>
            <w:rFonts w:ascii="Arial" w:eastAsia="Times New Roman" w:hAnsi="Arial" w:cs="Arial"/>
            <w:b/>
            <w:color w:val="000000" w:themeColor="text1"/>
            <w:sz w:val="24"/>
            <w:szCs w:val="24"/>
            <w:lang w:eastAsia="es-ES"/>
          </w:rPr>
          <w:t> que incluye al paisaje, la flora, la fauna, el aire y el resto de los factores </w:t>
        </w:r>
        <w:r w:rsidRPr="00A656EC">
          <w:rPr>
            <w:rFonts w:ascii="Arial" w:eastAsia="Times New Roman" w:hAnsi="Arial" w:cs="Arial"/>
            <w:b/>
            <w:color w:val="000000" w:themeColor="text1"/>
            <w:sz w:val="24"/>
            <w:szCs w:val="24"/>
            <w:lang w:eastAsia="es-ES"/>
          </w:rPr>
          <w:fldChar w:fldCharType="begin"/>
        </w:r>
        <w:r w:rsidRPr="00A656EC">
          <w:rPr>
            <w:rFonts w:ascii="Arial" w:eastAsia="Times New Roman" w:hAnsi="Arial" w:cs="Arial"/>
            <w:b/>
            <w:color w:val="000000" w:themeColor="text1"/>
            <w:sz w:val="24"/>
            <w:szCs w:val="24"/>
            <w:lang w:eastAsia="es-ES"/>
          </w:rPr>
          <w:instrText xml:space="preserve"> HYPERLINK "https://definicion.de/biotico/" </w:instrText>
        </w:r>
        <w:r w:rsidRPr="00A656EC">
          <w:rPr>
            <w:rFonts w:ascii="Arial" w:eastAsia="Times New Roman" w:hAnsi="Arial" w:cs="Arial"/>
            <w:b/>
            <w:color w:val="000000" w:themeColor="text1"/>
            <w:sz w:val="24"/>
            <w:szCs w:val="24"/>
            <w:lang w:eastAsia="es-ES"/>
          </w:rPr>
          <w:fldChar w:fldCharType="separate"/>
        </w:r>
        <w:r w:rsidRPr="00A656EC">
          <w:rPr>
            <w:rFonts w:ascii="Arial" w:eastAsia="Times New Roman" w:hAnsi="Arial" w:cs="Arial"/>
            <w:b/>
            <w:bCs/>
            <w:color w:val="000000" w:themeColor="text1"/>
            <w:sz w:val="24"/>
            <w:szCs w:val="24"/>
            <w:bdr w:val="none" w:sz="0" w:space="0" w:color="auto" w:frame="1"/>
            <w:lang w:eastAsia="es-ES"/>
          </w:rPr>
          <w:t>bióticos</w:t>
        </w:r>
        <w:r w:rsidRPr="00A656EC">
          <w:rPr>
            <w:rFonts w:ascii="Arial" w:eastAsia="Times New Roman" w:hAnsi="Arial" w:cs="Arial"/>
            <w:b/>
            <w:color w:val="000000" w:themeColor="text1"/>
            <w:sz w:val="24"/>
            <w:szCs w:val="24"/>
            <w:lang w:eastAsia="es-ES"/>
          </w:rPr>
          <w:fldChar w:fldCharType="end"/>
        </w:r>
        <w:r w:rsidRPr="00A656EC">
          <w:rPr>
            <w:rFonts w:ascii="Arial" w:eastAsia="Times New Roman" w:hAnsi="Arial" w:cs="Arial"/>
            <w:b/>
            <w:color w:val="000000" w:themeColor="text1"/>
            <w:sz w:val="24"/>
            <w:szCs w:val="24"/>
            <w:lang w:eastAsia="es-ES"/>
          </w:rPr>
          <w:t> y </w:t>
        </w:r>
        <w:r w:rsidRPr="00A656EC">
          <w:rPr>
            <w:rFonts w:ascii="Arial" w:eastAsia="Times New Roman" w:hAnsi="Arial" w:cs="Arial"/>
            <w:b/>
            <w:color w:val="000000" w:themeColor="text1"/>
            <w:sz w:val="24"/>
            <w:szCs w:val="24"/>
            <w:lang w:eastAsia="es-ES"/>
          </w:rPr>
          <w:fldChar w:fldCharType="begin"/>
        </w:r>
        <w:r w:rsidRPr="00A656EC">
          <w:rPr>
            <w:rFonts w:ascii="Arial" w:eastAsia="Times New Roman" w:hAnsi="Arial" w:cs="Arial"/>
            <w:b/>
            <w:color w:val="000000" w:themeColor="text1"/>
            <w:sz w:val="24"/>
            <w:szCs w:val="24"/>
            <w:lang w:eastAsia="es-ES"/>
          </w:rPr>
          <w:instrText xml:space="preserve"> HYPERLINK "https://definicion.de/abiotico/" </w:instrText>
        </w:r>
        <w:r w:rsidRPr="00A656EC">
          <w:rPr>
            <w:rFonts w:ascii="Arial" w:eastAsia="Times New Roman" w:hAnsi="Arial" w:cs="Arial"/>
            <w:b/>
            <w:color w:val="000000" w:themeColor="text1"/>
            <w:sz w:val="24"/>
            <w:szCs w:val="24"/>
            <w:lang w:eastAsia="es-ES"/>
          </w:rPr>
          <w:fldChar w:fldCharType="separate"/>
        </w:r>
        <w:r w:rsidRPr="00A656EC">
          <w:rPr>
            <w:rFonts w:ascii="Arial" w:eastAsia="Times New Roman" w:hAnsi="Arial" w:cs="Arial"/>
            <w:b/>
            <w:bCs/>
            <w:color w:val="000000" w:themeColor="text1"/>
            <w:sz w:val="24"/>
            <w:szCs w:val="24"/>
            <w:bdr w:val="none" w:sz="0" w:space="0" w:color="auto" w:frame="1"/>
            <w:lang w:eastAsia="es-ES"/>
          </w:rPr>
          <w:t>abióticos</w:t>
        </w:r>
        <w:r w:rsidRPr="00A656EC">
          <w:rPr>
            <w:rFonts w:ascii="Arial" w:eastAsia="Times New Roman" w:hAnsi="Arial" w:cs="Arial"/>
            <w:b/>
            <w:color w:val="000000" w:themeColor="text1"/>
            <w:sz w:val="24"/>
            <w:szCs w:val="24"/>
            <w:lang w:eastAsia="es-ES"/>
          </w:rPr>
          <w:fldChar w:fldCharType="end"/>
        </w:r>
        <w:r w:rsidRPr="00A656EC">
          <w:rPr>
            <w:rFonts w:ascii="Arial" w:eastAsia="Times New Roman" w:hAnsi="Arial" w:cs="Arial"/>
            <w:b/>
            <w:color w:val="000000" w:themeColor="text1"/>
            <w:sz w:val="24"/>
            <w:szCs w:val="24"/>
            <w:lang w:eastAsia="es-ES"/>
          </w:rPr>
          <w:t> que caracterizan a un determinado lugar.</w:t>
        </w:r>
      </w:ins>
    </w:p>
    <w:p w:rsidR="000B4A45" w:rsidRPr="00A656EC" w:rsidRDefault="000B4A45" w:rsidP="00A656EC">
      <w:pPr>
        <w:spacing w:after="0" w:line="459" w:lineRule="atLeast"/>
        <w:jc w:val="both"/>
        <w:textAlignment w:val="baseline"/>
        <w:rPr>
          <w:rFonts w:ascii="Arial" w:eastAsia="Times New Roman" w:hAnsi="Arial" w:cs="Arial"/>
          <w:b/>
          <w:color w:val="000000" w:themeColor="text1"/>
          <w:sz w:val="24"/>
          <w:szCs w:val="24"/>
          <w:lang w:eastAsia="es-ES"/>
        </w:rPr>
      </w:pPr>
      <w:ins w:id="3" w:author="Unknown">
        <w:r w:rsidRPr="00A656EC">
          <w:rPr>
            <w:rFonts w:ascii="Arial" w:eastAsia="Times New Roman" w:hAnsi="Arial" w:cs="Arial"/>
            <w:b/>
            <w:color w:val="000000" w:themeColor="text1"/>
            <w:sz w:val="24"/>
            <w:szCs w:val="24"/>
            <w:lang w:eastAsia="es-ES"/>
          </w:rPr>
          <w:t>La </w:t>
        </w:r>
        <w:r w:rsidRPr="00A656EC">
          <w:rPr>
            <w:rFonts w:ascii="Arial" w:eastAsia="Times New Roman" w:hAnsi="Arial" w:cs="Arial"/>
            <w:b/>
            <w:bCs/>
            <w:color w:val="000000" w:themeColor="text1"/>
            <w:sz w:val="24"/>
            <w:szCs w:val="24"/>
            <w:bdr w:val="none" w:sz="0" w:space="0" w:color="auto" w:frame="1"/>
            <w:lang w:eastAsia="es-ES"/>
          </w:rPr>
          <w:t>educación ambiental</w:t>
        </w:r>
        <w:r w:rsidRPr="00A656EC">
          <w:rPr>
            <w:rFonts w:ascii="Arial" w:eastAsia="Times New Roman" w:hAnsi="Arial" w:cs="Arial"/>
            <w:b/>
            <w:color w:val="000000" w:themeColor="text1"/>
            <w:sz w:val="24"/>
            <w:szCs w:val="24"/>
            <w:lang w:eastAsia="es-ES"/>
          </w:rPr>
          <w:t>, por lo tanto, es la formación orientada a la enseñanza del funcionamiento de los ambientes naturales para que los seres humanos puedan adaptarse a ellos sin dañar a la </w:t>
        </w:r>
        <w:r w:rsidRPr="00A656EC">
          <w:rPr>
            <w:rFonts w:ascii="Arial" w:eastAsia="Times New Roman" w:hAnsi="Arial" w:cs="Arial"/>
            <w:b/>
            <w:color w:val="000000" w:themeColor="text1"/>
            <w:sz w:val="24"/>
            <w:szCs w:val="24"/>
            <w:lang w:eastAsia="es-ES"/>
          </w:rPr>
          <w:fldChar w:fldCharType="begin"/>
        </w:r>
        <w:r w:rsidRPr="00A656EC">
          <w:rPr>
            <w:rFonts w:ascii="Arial" w:eastAsia="Times New Roman" w:hAnsi="Arial" w:cs="Arial"/>
            <w:b/>
            <w:color w:val="000000" w:themeColor="text1"/>
            <w:sz w:val="24"/>
            <w:szCs w:val="24"/>
            <w:lang w:eastAsia="es-ES"/>
          </w:rPr>
          <w:instrText xml:space="preserve"> HYPERLINK "https://definicion.de/naturaleza/" </w:instrText>
        </w:r>
        <w:r w:rsidRPr="00A656EC">
          <w:rPr>
            <w:rFonts w:ascii="Arial" w:eastAsia="Times New Roman" w:hAnsi="Arial" w:cs="Arial"/>
            <w:b/>
            <w:color w:val="000000" w:themeColor="text1"/>
            <w:sz w:val="24"/>
            <w:szCs w:val="24"/>
            <w:lang w:eastAsia="es-ES"/>
          </w:rPr>
          <w:fldChar w:fldCharType="separate"/>
        </w:r>
        <w:r w:rsidRPr="00A656EC">
          <w:rPr>
            <w:rFonts w:ascii="Arial" w:eastAsia="Times New Roman" w:hAnsi="Arial" w:cs="Arial"/>
            <w:b/>
            <w:bCs/>
            <w:color w:val="000000" w:themeColor="text1"/>
            <w:sz w:val="24"/>
            <w:szCs w:val="24"/>
            <w:bdr w:val="none" w:sz="0" w:space="0" w:color="auto" w:frame="1"/>
            <w:lang w:eastAsia="es-ES"/>
          </w:rPr>
          <w:t>naturaleza</w:t>
        </w:r>
        <w:r w:rsidRPr="00A656EC">
          <w:rPr>
            <w:rFonts w:ascii="Arial" w:eastAsia="Times New Roman" w:hAnsi="Arial" w:cs="Arial"/>
            <w:b/>
            <w:color w:val="000000" w:themeColor="text1"/>
            <w:sz w:val="24"/>
            <w:szCs w:val="24"/>
            <w:lang w:eastAsia="es-ES"/>
          </w:rPr>
          <w:fldChar w:fldCharType="end"/>
        </w:r>
        <w:r w:rsidRPr="00A656EC">
          <w:rPr>
            <w:rFonts w:ascii="Arial" w:eastAsia="Times New Roman" w:hAnsi="Arial" w:cs="Arial"/>
            <w:b/>
            <w:color w:val="000000" w:themeColor="text1"/>
            <w:sz w:val="24"/>
            <w:szCs w:val="24"/>
            <w:lang w:eastAsia="es-ES"/>
          </w:rPr>
          <w:t>. Las personas deben aprender a llevar una </w:t>
        </w:r>
        <w:r w:rsidRPr="00A656EC">
          <w:rPr>
            <w:rFonts w:ascii="Arial" w:eastAsia="Times New Roman" w:hAnsi="Arial" w:cs="Arial"/>
            <w:b/>
            <w:bCs/>
            <w:color w:val="000000" w:themeColor="text1"/>
            <w:sz w:val="24"/>
            <w:szCs w:val="24"/>
            <w:bdr w:val="none" w:sz="0" w:space="0" w:color="auto" w:frame="1"/>
            <w:lang w:eastAsia="es-ES"/>
          </w:rPr>
          <w:t>vida sostenible</w:t>
        </w:r>
        <w:r w:rsidRPr="00A656EC">
          <w:rPr>
            <w:rFonts w:ascii="Arial" w:eastAsia="Times New Roman" w:hAnsi="Arial" w:cs="Arial"/>
            <w:b/>
            <w:color w:val="000000" w:themeColor="text1"/>
            <w:sz w:val="24"/>
            <w:szCs w:val="24"/>
            <w:lang w:eastAsia="es-ES"/>
          </w:rPr>
          <w:t> que reduzca el impacto humano sobre el medio ambiente y que permita la subsistencia del </w:t>
        </w:r>
        <w:r w:rsidRPr="00A656EC">
          <w:rPr>
            <w:rFonts w:ascii="Arial" w:eastAsia="Times New Roman" w:hAnsi="Arial" w:cs="Arial"/>
            <w:b/>
            <w:color w:val="000000" w:themeColor="text1"/>
            <w:sz w:val="24"/>
            <w:szCs w:val="24"/>
            <w:lang w:eastAsia="es-ES"/>
          </w:rPr>
          <w:fldChar w:fldCharType="begin"/>
        </w:r>
        <w:r w:rsidRPr="00A656EC">
          <w:rPr>
            <w:rFonts w:ascii="Arial" w:eastAsia="Times New Roman" w:hAnsi="Arial" w:cs="Arial"/>
            <w:b/>
            <w:color w:val="000000" w:themeColor="text1"/>
            <w:sz w:val="24"/>
            <w:szCs w:val="24"/>
            <w:lang w:eastAsia="es-ES"/>
          </w:rPr>
          <w:instrText xml:space="preserve"> HYPERLINK "https://definicion.de/planeta/" </w:instrText>
        </w:r>
        <w:r w:rsidRPr="00A656EC">
          <w:rPr>
            <w:rFonts w:ascii="Arial" w:eastAsia="Times New Roman" w:hAnsi="Arial" w:cs="Arial"/>
            <w:b/>
            <w:color w:val="000000" w:themeColor="text1"/>
            <w:sz w:val="24"/>
            <w:szCs w:val="24"/>
            <w:lang w:eastAsia="es-ES"/>
          </w:rPr>
          <w:fldChar w:fldCharType="separate"/>
        </w:r>
        <w:r w:rsidRPr="00A656EC">
          <w:rPr>
            <w:rFonts w:ascii="Arial" w:eastAsia="Times New Roman" w:hAnsi="Arial" w:cs="Arial"/>
            <w:b/>
            <w:bCs/>
            <w:color w:val="000000" w:themeColor="text1"/>
            <w:sz w:val="24"/>
            <w:szCs w:val="24"/>
            <w:bdr w:val="none" w:sz="0" w:space="0" w:color="auto" w:frame="1"/>
            <w:lang w:eastAsia="es-ES"/>
          </w:rPr>
          <w:t>planeta</w:t>
        </w:r>
        <w:r w:rsidRPr="00A656EC">
          <w:rPr>
            <w:rFonts w:ascii="Arial" w:eastAsia="Times New Roman" w:hAnsi="Arial" w:cs="Arial"/>
            <w:b/>
            <w:color w:val="000000" w:themeColor="text1"/>
            <w:sz w:val="24"/>
            <w:szCs w:val="24"/>
            <w:lang w:eastAsia="es-ES"/>
          </w:rPr>
          <w:fldChar w:fldCharType="end"/>
        </w:r>
        <w:r w:rsidRPr="00A656EC">
          <w:rPr>
            <w:rFonts w:ascii="Arial" w:eastAsia="Times New Roman" w:hAnsi="Arial" w:cs="Arial"/>
            <w:b/>
            <w:color w:val="000000" w:themeColor="text1"/>
            <w:sz w:val="24"/>
            <w:szCs w:val="24"/>
            <w:lang w:eastAsia="es-ES"/>
          </w:rPr>
          <w:t>.</w:t>
        </w:r>
      </w:ins>
    </w:p>
    <w:p w:rsidR="007F3752" w:rsidRPr="00A656EC" w:rsidRDefault="007F3752" w:rsidP="00A656EC">
      <w:pPr>
        <w:spacing w:after="0" w:line="459" w:lineRule="atLeast"/>
        <w:jc w:val="both"/>
        <w:textAlignment w:val="baseline"/>
        <w:rPr>
          <w:ins w:id="4" w:author="Unknown"/>
          <w:rFonts w:ascii="Arial" w:eastAsia="Times New Roman" w:hAnsi="Arial" w:cs="Arial"/>
          <w:color w:val="666666"/>
          <w:sz w:val="24"/>
          <w:szCs w:val="24"/>
          <w:lang w:eastAsia="es-ES"/>
        </w:rPr>
      </w:pPr>
    </w:p>
    <w:p w:rsidR="004F61AE" w:rsidRPr="00A656EC" w:rsidRDefault="007F3752" w:rsidP="00A656EC">
      <w:pPr>
        <w:jc w:val="both"/>
        <w:rPr>
          <w:rFonts w:ascii="Arial" w:hAnsi="Arial" w:cs="Arial"/>
          <w:color w:val="000000" w:themeColor="text1"/>
          <w:sz w:val="24"/>
          <w:szCs w:val="24"/>
        </w:rPr>
      </w:pPr>
      <w:r w:rsidRPr="00A656EC">
        <w:rPr>
          <w:rFonts w:ascii="Arial" w:hAnsi="Arial" w:cs="Arial"/>
          <w:color w:val="000000" w:themeColor="text1"/>
          <w:sz w:val="24"/>
          <w:szCs w:val="24"/>
        </w:rPr>
        <w:t>Objetivos de la educación ambiental</w:t>
      </w:r>
    </w:p>
    <w:p w:rsidR="000B4A45" w:rsidRPr="00A656EC" w:rsidRDefault="000B4A45" w:rsidP="00A656EC">
      <w:pPr>
        <w:jc w:val="both"/>
        <w:rPr>
          <w:rFonts w:ascii="Arial" w:hAnsi="Arial" w:cs="Arial"/>
          <w:color w:val="000000" w:themeColor="text1"/>
          <w:sz w:val="24"/>
          <w:szCs w:val="24"/>
          <w:shd w:val="clear" w:color="auto" w:fill="E6E6E6"/>
        </w:rPr>
      </w:pPr>
      <w:r w:rsidRPr="00A656EC">
        <w:rPr>
          <w:rFonts w:ascii="Arial" w:hAnsi="Arial" w:cs="Arial"/>
          <w:color w:val="000000" w:themeColor="text1"/>
          <w:sz w:val="24"/>
          <w:szCs w:val="24"/>
          <w:shd w:val="clear" w:color="auto" w:fill="E6E6E6"/>
        </w:rPr>
        <w:t>Reducir la contaminación, minimizar la generación de residuos, impulsar el reciclaje, evitar la sobreexplotación de los recursos y garantizar la supervivencia del resto de las especies son algunos de los objetivos de la educación ambiental.</w:t>
      </w:r>
    </w:p>
    <w:p w:rsidR="004F61AE" w:rsidRPr="00A656EC" w:rsidRDefault="004F61AE" w:rsidP="00A656EC">
      <w:pPr>
        <w:jc w:val="center"/>
        <w:rPr>
          <w:rFonts w:ascii="Arial" w:hAnsi="Arial" w:cs="Arial"/>
          <w:color w:val="000000" w:themeColor="text1"/>
          <w:sz w:val="24"/>
          <w:szCs w:val="24"/>
          <w:shd w:val="clear" w:color="auto" w:fill="E6E6E6"/>
        </w:rPr>
      </w:pPr>
      <w:r w:rsidRPr="00A656EC">
        <w:rPr>
          <w:rFonts w:ascii="Arial" w:hAnsi="Arial" w:cs="Arial"/>
          <w:noProof/>
          <w:sz w:val="24"/>
          <w:szCs w:val="24"/>
          <w:lang w:eastAsia="es-ES"/>
        </w:rPr>
        <w:drawing>
          <wp:inline distT="0" distB="0" distL="0" distR="0" wp14:anchorId="309745F9" wp14:editId="36643B4C">
            <wp:extent cx="1981200" cy="1743075"/>
            <wp:effectExtent l="0" t="0" r="0" b="9525"/>
            <wp:docPr id="12" name="Imagen 12" descr="Resultado de imagen para imagenes animadas de el amb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imagenes animadas de el ambi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5613" cy="1746958"/>
                    </a:xfrm>
                    <a:prstGeom prst="rect">
                      <a:avLst/>
                    </a:prstGeom>
                    <a:noFill/>
                    <a:ln>
                      <a:noFill/>
                    </a:ln>
                  </pic:spPr>
                </pic:pic>
              </a:graphicData>
            </a:graphic>
          </wp:inline>
        </w:drawing>
      </w:r>
    </w:p>
    <w:p w:rsidR="00ED6E6D" w:rsidRDefault="00F170B2" w:rsidP="00ED6E6D">
      <w:pPr>
        <w:pStyle w:val="NormalWeb"/>
        <w:shd w:val="clear" w:color="auto" w:fill="FFFFFF"/>
        <w:spacing w:before="0" w:beforeAutospacing="0" w:after="0" w:afterAutospacing="0" w:line="360" w:lineRule="auto"/>
        <w:ind w:firstLine="708"/>
        <w:jc w:val="both"/>
        <w:textAlignment w:val="baseline"/>
        <w:rPr>
          <w:rFonts w:ascii="Arial" w:hAnsi="Arial" w:cs="Arial"/>
          <w:color w:val="000000" w:themeColor="text1"/>
        </w:rPr>
      </w:pPr>
      <w:r w:rsidRPr="00A656EC">
        <w:rPr>
          <w:rFonts w:ascii="Arial" w:hAnsi="Arial" w:cs="Arial"/>
          <w:color w:val="000000" w:themeColor="text1"/>
        </w:rPr>
        <w:t>El medio ambiente se encuentra en peligro por diversas amenazas que ponen en peligro no solo a los ecosistemas, sino a todos los seres humanos. Conocer los problemas ambientales es</w:t>
      </w:r>
      <w:r w:rsidR="007F3752" w:rsidRPr="00A656EC">
        <w:rPr>
          <w:rFonts w:ascii="Arial" w:hAnsi="Arial" w:cs="Arial"/>
          <w:color w:val="000000" w:themeColor="text1"/>
        </w:rPr>
        <w:t xml:space="preserve">  </w:t>
      </w:r>
      <w:r w:rsidRPr="00A656EC">
        <w:rPr>
          <w:rFonts w:ascii="Arial" w:hAnsi="Arial" w:cs="Arial"/>
          <w:color w:val="000000" w:themeColor="text1"/>
        </w:rPr>
        <w:t xml:space="preserve">el primer paso para concienciarnos de </w:t>
      </w:r>
      <w:r w:rsidRPr="00A656EC">
        <w:rPr>
          <w:rFonts w:ascii="Arial" w:hAnsi="Arial" w:cs="Arial"/>
          <w:color w:val="000000" w:themeColor="text1"/>
        </w:rPr>
        <w:lastRenderedPageBreak/>
        <w:t>su importancia y reclamar y participar en </w:t>
      </w:r>
      <w:hyperlink r:id="rId9" w:tgtFrame="_blank" w:history="1">
        <w:r w:rsidRPr="00A656EC">
          <w:rPr>
            <w:rStyle w:val="Hipervnculo"/>
            <w:rFonts w:ascii="Arial" w:hAnsi="Arial" w:cs="Arial"/>
            <w:color w:val="000000" w:themeColor="text1"/>
            <w:u w:val="none"/>
            <w:bdr w:val="none" w:sz="0" w:space="0" w:color="auto" w:frame="1"/>
          </w:rPr>
          <w:t>acciones</w:t>
        </w:r>
      </w:hyperlink>
      <w:r w:rsidRPr="00A656EC">
        <w:rPr>
          <w:rFonts w:ascii="Arial" w:hAnsi="Arial" w:cs="Arial"/>
          <w:color w:val="000000" w:themeColor="text1"/>
        </w:rPr>
        <w:t xml:space="preserve"> para la protección y recuperación de la naturaleza. </w:t>
      </w:r>
      <w:r w:rsidR="00361C38" w:rsidRPr="00A656EC">
        <w:rPr>
          <w:rFonts w:ascii="Arial" w:hAnsi="Arial" w:cs="Arial"/>
          <w:color w:val="000000" w:themeColor="text1"/>
        </w:rPr>
        <w:t>L</w:t>
      </w:r>
      <w:r w:rsidRPr="00A656EC">
        <w:rPr>
          <w:rFonts w:ascii="Arial" w:hAnsi="Arial" w:cs="Arial"/>
          <w:color w:val="000000" w:themeColor="text1"/>
        </w:rPr>
        <w:t xml:space="preserve">os 10 problemas ambientales que deberían </w:t>
      </w:r>
      <w:r w:rsidR="00ED6E6D">
        <w:rPr>
          <w:rFonts w:ascii="Arial" w:hAnsi="Arial" w:cs="Arial"/>
          <w:color w:val="000000" w:themeColor="text1"/>
        </w:rPr>
        <w:t>preocuparnos.</w:t>
      </w:r>
    </w:p>
    <w:p w:rsidR="00ED6E6D" w:rsidRDefault="004041D2" w:rsidP="00A656EC">
      <w:pPr>
        <w:pStyle w:val="NormalWeb"/>
        <w:shd w:val="clear" w:color="auto" w:fill="FFFFFF"/>
        <w:spacing w:before="0" w:beforeAutospacing="0" w:after="0" w:afterAutospacing="0" w:line="360" w:lineRule="auto"/>
        <w:ind w:firstLine="708"/>
        <w:jc w:val="both"/>
        <w:textAlignment w:val="baseline"/>
        <w:rPr>
          <w:rFonts w:ascii="Arial" w:hAnsi="Arial" w:cs="Arial"/>
          <w:color w:val="000000" w:themeColor="text1"/>
        </w:rPr>
      </w:pPr>
      <w:r w:rsidRPr="00A656EC">
        <w:rPr>
          <w:rFonts w:ascii="Arial" w:hAnsi="Arial" w:cs="Arial"/>
          <w:noProof/>
        </w:rPr>
        <w:drawing>
          <wp:anchor distT="0" distB="0" distL="114300" distR="114300" simplePos="0" relativeHeight="251658240" behindDoc="0" locked="0" layoutInCell="1" allowOverlap="1" wp14:anchorId="15E1FDD2" wp14:editId="19D30D6D">
            <wp:simplePos x="0" y="0"/>
            <wp:positionH relativeFrom="column">
              <wp:posOffset>1805940</wp:posOffset>
            </wp:positionH>
            <wp:positionV relativeFrom="paragraph">
              <wp:posOffset>264160</wp:posOffset>
            </wp:positionV>
            <wp:extent cx="2533650" cy="1504950"/>
            <wp:effectExtent l="0" t="0" r="0" b="0"/>
            <wp:wrapSquare wrapText="bothSides"/>
            <wp:docPr id="13" name="Imagen 13" descr="Resultado de imagen para imagenes animadas de el amb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imagenes animadas de el ambi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65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D6E6D" w:rsidRDefault="00ED6E6D" w:rsidP="00A656EC">
      <w:pPr>
        <w:pStyle w:val="NormalWeb"/>
        <w:shd w:val="clear" w:color="auto" w:fill="FFFFFF"/>
        <w:spacing w:before="0" w:beforeAutospacing="0" w:after="0" w:afterAutospacing="0" w:line="360" w:lineRule="auto"/>
        <w:ind w:firstLine="708"/>
        <w:jc w:val="both"/>
        <w:textAlignment w:val="baseline"/>
        <w:rPr>
          <w:rFonts w:ascii="Arial" w:hAnsi="Arial" w:cs="Arial"/>
          <w:color w:val="000000" w:themeColor="text1"/>
        </w:rPr>
      </w:pPr>
    </w:p>
    <w:p w:rsidR="00ED6E6D" w:rsidRDefault="00ED6E6D" w:rsidP="00A656EC">
      <w:pPr>
        <w:pStyle w:val="NormalWeb"/>
        <w:shd w:val="clear" w:color="auto" w:fill="FFFFFF"/>
        <w:spacing w:before="0" w:beforeAutospacing="0" w:after="0" w:afterAutospacing="0" w:line="360" w:lineRule="auto"/>
        <w:ind w:firstLine="708"/>
        <w:jc w:val="both"/>
        <w:textAlignment w:val="baseline"/>
        <w:rPr>
          <w:rFonts w:ascii="Arial" w:hAnsi="Arial" w:cs="Arial"/>
          <w:color w:val="000000" w:themeColor="text1"/>
        </w:rPr>
      </w:pPr>
    </w:p>
    <w:p w:rsidR="004F61AE" w:rsidRPr="00A656EC" w:rsidRDefault="00A656EC" w:rsidP="00A656EC">
      <w:pPr>
        <w:pStyle w:val="NormalWeb"/>
        <w:shd w:val="clear" w:color="auto" w:fill="FFFFFF"/>
        <w:spacing w:before="0" w:beforeAutospacing="0" w:after="0" w:afterAutospacing="0" w:line="360" w:lineRule="auto"/>
        <w:ind w:firstLine="708"/>
        <w:jc w:val="both"/>
        <w:textAlignment w:val="baseline"/>
        <w:rPr>
          <w:rFonts w:ascii="Arial" w:hAnsi="Arial" w:cs="Arial"/>
          <w:color w:val="000000" w:themeColor="text1"/>
        </w:rPr>
      </w:pPr>
      <w:r w:rsidRPr="00A656EC">
        <w:rPr>
          <w:rFonts w:ascii="Arial" w:hAnsi="Arial" w:cs="Arial"/>
          <w:color w:val="000000" w:themeColor="text1"/>
        </w:rPr>
        <w:br w:type="textWrapping" w:clear="all"/>
      </w:r>
    </w:p>
    <w:p w:rsidR="00361C38" w:rsidRPr="00A656EC" w:rsidRDefault="00361C38" w:rsidP="00A656EC">
      <w:pPr>
        <w:pStyle w:val="NormalWeb"/>
        <w:shd w:val="clear" w:color="auto" w:fill="FFFFFF"/>
        <w:spacing w:before="0" w:beforeAutospacing="0" w:after="0" w:afterAutospacing="0" w:line="360" w:lineRule="auto"/>
        <w:ind w:firstLine="708"/>
        <w:jc w:val="both"/>
        <w:textAlignment w:val="baseline"/>
        <w:rPr>
          <w:rFonts w:ascii="Arial" w:hAnsi="Arial" w:cs="Arial"/>
          <w:color w:val="000000" w:themeColor="text1"/>
        </w:rPr>
      </w:pPr>
    </w:p>
    <w:p w:rsidR="00F170B2" w:rsidRPr="00A656EC" w:rsidRDefault="00F170B2" w:rsidP="00A656EC">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A656EC">
        <w:rPr>
          <w:rStyle w:val="Textoennegrita"/>
          <w:rFonts w:ascii="Arial" w:hAnsi="Arial" w:cs="Arial"/>
          <w:b w:val="0"/>
          <w:color w:val="000000" w:themeColor="text1"/>
          <w:bdr w:val="none" w:sz="0" w:space="0" w:color="auto" w:frame="1"/>
        </w:rPr>
        <w:t>1. Cambio climático</w:t>
      </w:r>
    </w:p>
    <w:p w:rsidR="00F170B2" w:rsidRPr="00A656EC" w:rsidRDefault="00F170B2" w:rsidP="00A656EC">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A656EC">
        <w:rPr>
          <w:rFonts w:ascii="Arial" w:hAnsi="Arial" w:cs="Arial"/>
          <w:color w:val="000000" w:themeColor="text1"/>
        </w:rPr>
        <w:t>El incremento desde el siglo XIX de las emisiones de </w:t>
      </w:r>
      <w:hyperlink r:id="rId11" w:tgtFrame="_blank" w:history="1">
        <w:r w:rsidRPr="00A656EC">
          <w:rPr>
            <w:rStyle w:val="Hipervnculo"/>
            <w:rFonts w:ascii="Arial" w:hAnsi="Arial" w:cs="Arial"/>
            <w:color w:val="000000" w:themeColor="text1"/>
            <w:u w:val="none"/>
            <w:bdr w:val="none" w:sz="0" w:space="0" w:color="auto" w:frame="1"/>
          </w:rPr>
          <w:t>gases de efecto invernadero</w:t>
        </w:r>
      </w:hyperlink>
      <w:r w:rsidRPr="00A656EC">
        <w:rPr>
          <w:rFonts w:ascii="Arial" w:hAnsi="Arial" w:cs="Arial"/>
          <w:color w:val="000000" w:themeColor="text1"/>
        </w:rPr>
        <w:t> en la atmósfera por las actividades humanas está provocando la Tierra esté sufriendo un </w:t>
      </w:r>
      <w:hyperlink r:id="rId12" w:tgtFrame="_blank" w:history="1">
        <w:r w:rsidRPr="00A656EC">
          <w:rPr>
            <w:rStyle w:val="Hipervnculo"/>
            <w:rFonts w:ascii="Arial" w:hAnsi="Arial" w:cs="Arial"/>
            <w:color w:val="000000" w:themeColor="text1"/>
            <w:u w:val="none"/>
            <w:bdr w:val="none" w:sz="0" w:space="0" w:color="auto" w:frame="1"/>
          </w:rPr>
          <w:t>cambio climático</w:t>
        </w:r>
      </w:hyperlink>
      <w:r w:rsidRPr="00A656EC">
        <w:rPr>
          <w:rFonts w:ascii="Arial" w:hAnsi="Arial" w:cs="Arial"/>
          <w:color w:val="000000" w:themeColor="text1"/>
        </w:rPr>
        <w:t>. Este problema ambiental causa diversos impactos "abrumadores" sobre la naturaleza y los seres humanos. Así lo subraya el </w:t>
      </w:r>
      <w:hyperlink r:id="rId13" w:tgtFrame="_blank" w:history="1">
        <w:r w:rsidRPr="00A656EC">
          <w:rPr>
            <w:rStyle w:val="Hipervnculo"/>
            <w:rFonts w:ascii="Arial" w:hAnsi="Arial" w:cs="Arial"/>
            <w:color w:val="000000" w:themeColor="text1"/>
            <w:u w:val="none"/>
            <w:bdr w:val="none" w:sz="0" w:space="0" w:color="auto" w:frame="1"/>
          </w:rPr>
          <w:t>Panel Intergubernamental del Cambio Climático (IPCC)</w:t>
        </w:r>
      </w:hyperlink>
      <w:r w:rsidRPr="00A656EC">
        <w:rPr>
          <w:rFonts w:ascii="Arial" w:hAnsi="Arial" w:cs="Arial"/>
          <w:color w:val="000000" w:themeColor="text1"/>
        </w:rPr>
        <w:t>, el grupo internacional de científicos organizado por Naciones Unidas para estudiar el problema, en su más reciente informe.</w:t>
      </w:r>
    </w:p>
    <w:p w:rsidR="00F170B2" w:rsidRPr="00A656EC" w:rsidRDefault="00F170B2" w:rsidP="00A656EC">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A656EC">
        <w:rPr>
          <w:rStyle w:val="Textoennegrita"/>
          <w:rFonts w:ascii="Arial" w:hAnsi="Arial" w:cs="Arial"/>
          <w:b w:val="0"/>
          <w:color w:val="000000" w:themeColor="text1"/>
          <w:bdr w:val="none" w:sz="0" w:space="0" w:color="auto" w:frame="1"/>
        </w:rPr>
        <w:t>2. Contaminación</w:t>
      </w:r>
    </w:p>
    <w:p w:rsidR="00F170B2" w:rsidRPr="00A656EC" w:rsidRDefault="00F170B2" w:rsidP="00A656EC">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A656EC">
        <w:rPr>
          <w:rFonts w:ascii="Arial" w:hAnsi="Arial" w:cs="Arial"/>
          <w:color w:val="000000" w:themeColor="text1"/>
        </w:rPr>
        <w:t>La contaminación ambiental provoca impactos negativos en los ecosistemas y diversas enfermedades, alteraciones y la reducción de la esperanza de vida en millones de personas en todo el mundo. Los agentes contaminantes son muy diversos y cada vez causan más problemas de salud, incluso </w:t>
      </w:r>
      <w:hyperlink r:id="rId14" w:tgtFrame="_blank" w:history="1">
        <w:r w:rsidRPr="00A656EC">
          <w:rPr>
            <w:rStyle w:val="Hipervnculo"/>
            <w:rFonts w:ascii="Arial" w:hAnsi="Arial" w:cs="Arial"/>
            <w:color w:val="000000" w:themeColor="text1"/>
            <w:u w:val="none"/>
            <w:bdr w:val="none" w:sz="0" w:space="0" w:color="auto" w:frame="1"/>
          </w:rPr>
          <w:t>antes de nacer</w:t>
        </w:r>
      </w:hyperlink>
      <w:r w:rsidRPr="00A656EC">
        <w:rPr>
          <w:rFonts w:ascii="Arial" w:hAnsi="Arial" w:cs="Arial"/>
          <w:color w:val="000000" w:themeColor="text1"/>
        </w:rPr>
        <w:t>. Así lo señalan desde grupos de investigación a organismos internacionales como la Organización Mundial de la Salud (OMS).</w:t>
      </w:r>
    </w:p>
    <w:p w:rsidR="004F61AE" w:rsidRPr="00A656EC" w:rsidRDefault="004F61AE" w:rsidP="00A656EC">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A656EC">
        <w:rPr>
          <w:rFonts w:ascii="Arial" w:hAnsi="Arial" w:cs="Arial"/>
          <w:noProof/>
        </w:rPr>
        <w:drawing>
          <wp:inline distT="0" distB="0" distL="0" distR="0" wp14:anchorId="6D5AAA5D" wp14:editId="4A4692AB">
            <wp:extent cx="2667000" cy="1714500"/>
            <wp:effectExtent l="0" t="0" r="0" b="0"/>
            <wp:docPr id="10" name="Imagen 10"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n relacionad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0" cy="1714500"/>
                    </a:xfrm>
                    <a:prstGeom prst="rect">
                      <a:avLst/>
                    </a:prstGeom>
                    <a:noFill/>
                    <a:ln>
                      <a:noFill/>
                    </a:ln>
                  </pic:spPr>
                </pic:pic>
              </a:graphicData>
            </a:graphic>
          </wp:inline>
        </w:drawing>
      </w:r>
    </w:p>
    <w:p w:rsidR="00F170B2" w:rsidRPr="00A656EC" w:rsidRDefault="00F170B2" w:rsidP="00A656EC">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A656EC">
        <w:rPr>
          <w:rStyle w:val="Textoennegrita"/>
          <w:rFonts w:ascii="Arial" w:hAnsi="Arial" w:cs="Arial"/>
          <w:b w:val="0"/>
          <w:color w:val="000000" w:themeColor="text1"/>
          <w:bdr w:val="none" w:sz="0" w:space="0" w:color="auto" w:frame="1"/>
        </w:rPr>
        <w:lastRenderedPageBreak/>
        <w:t>3. Deforestación</w:t>
      </w:r>
    </w:p>
    <w:p w:rsidR="00F170B2" w:rsidRPr="00A656EC" w:rsidRDefault="00F170B2" w:rsidP="00A656EC">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A656EC">
        <w:rPr>
          <w:rFonts w:ascii="Arial" w:hAnsi="Arial" w:cs="Arial"/>
          <w:color w:val="000000" w:themeColor="text1"/>
        </w:rPr>
        <w:t>La destrucción de los bosques, o </w:t>
      </w:r>
      <w:hyperlink r:id="rId16" w:tgtFrame="_blank" w:history="1">
        <w:r w:rsidRPr="00A656EC">
          <w:rPr>
            <w:rStyle w:val="Hipervnculo"/>
            <w:rFonts w:ascii="Arial" w:hAnsi="Arial" w:cs="Arial"/>
            <w:color w:val="000000" w:themeColor="text1"/>
            <w:u w:val="none"/>
            <w:bdr w:val="none" w:sz="0" w:space="0" w:color="auto" w:frame="1"/>
          </w:rPr>
          <w:t>deforestación</w:t>
        </w:r>
      </w:hyperlink>
      <w:r w:rsidRPr="00A656EC">
        <w:rPr>
          <w:rFonts w:ascii="Arial" w:hAnsi="Arial" w:cs="Arial"/>
          <w:color w:val="000000" w:themeColor="text1"/>
        </w:rPr>
        <w:t>, ha disminuido a nivel global en los últimos años, pero continúa a un ritmo "alarmante" en muchos países, en especial en Sudamérica y África, según la FAO (Organización de las Naciones Unidas para la Agricultura y la Alimentación). La agricultura insostenible o la explotación maderera intensiva son sus principales causas.</w:t>
      </w:r>
    </w:p>
    <w:p w:rsidR="004F61AE" w:rsidRPr="00A656EC" w:rsidRDefault="004F61AE" w:rsidP="00A656EC">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A656EC">
        <w:rPr>
          <w:rFonts w:ascii="Arial" w:hAnsi="Arial" w:cs="Arial"/>
          <w:noProof/>
        </w:rPr>
        <w:drawing>
          <wp:inline distT="0" distB="0" distL="0" distR="0" wp14:anchorId="10757EB8" wp14:editId="068B0F18">
            <wp:extent cx="2790825" cy="981075"/>
            <wp:effectExtent l="0" t="0" r="9525" b="9525"/>
            <wp:docPr id="16" name="Imagen 16" descr="Resultado de imagen para imagenes animadas de los problemas del  amb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imagenes animadas de los problemas del  ambiente"/>
                    <pic:cNvPicPr>
                      <a:picLocks noChangeAspect="1" noChangeArrowheads="1"/>
                    </pic:cNvPicPr>
                  </pic:nvPicPr>
                  <pic:blipFill rotWithShape="1">
                    <a:blip r:embed="rId17">
                      <a:extLst>
                        <a:ext uri="{28A0092B-C50C-407E-A947-70E740481C1C}">
                          <a14:useLocalDpi xmlns:a14="http://schemas.microsoft.com/office/drawing/2010/main" val="0"/>
                        </a:ext>
                      </a:extLst>
                    </a:blip>
                    <a:srcRect l="9882" t="23294" r="9294" b="23765"/>
                    <a:stretch/>
                  </pic:blipFill>
                  <pic:spPr bwMode="auto">
                    <a:xfrm>
                      <a:off x="0" y="0"/>
                      <a:ext cx="2792139" cy="981537"/>
                    </a:xfrm>
                    <a:prstGeom prst="rect">
                      <a:avLst/>
                    </a:prstGeom>
                    <a:noFill/>
                    <a:ln>
                      <a:noFill/>
                    </a:ln>
                    <a:extLst>
                      <a:ext uri="{53640926-AAD7-44D8-BBD7-CCE9431645EC}">
                        <a14:shadowObscured xmlns:a14="http://schemas.microsoft.com/office/drawing/2010/main"/>
                      </a:ext>
                    </a:extLst>
                  </pic:spPr>
                </pic:pic>
              </a:graphicData>
            </a:graphic>
          </wp:inline>
        </w:drawing>
      </w:r>
    </w:p>
    <w:p w:rsidR="00F170B2" w:rsidRPr="00A656EC" w:rsidRDefault="00F170B2" w:rsidP="00A656EC">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A656EC">
        <w:rPr>
          <w:rStyle w:val="Textoennegrita"/>
          <w:rFonts w:ascii="Arial" w:hAnsi="Arial" w:cs="Arial"/>
          <w:b w:val="0"/>
          <w:color w:val="000000" w:themeColor="text1"/>
          <w:bdr w:val="none" w:sz="0" w:space="0" w:color="auto" w:frame="1"/>
        </w:rPr>
        <w:t>4. Degradación del suelo</w:t>
      </w:r>
    </w:p>
    <w:p w:rsidR="00F170B2" w:rsidRPr="00A656EC" w:rsidRDefault="00F170B2" w:rsidP="00A656EC">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A656EC">
        <w:rPr>
          <w:rFonts w:ascii="Arial" w:hAnsi="Arial" w:cs="Arial"/>
          <w:color w:val="000000" w:themeColor="text1"/>
        </w:rPr>
        <w:t>Las actividades humanas provocan fenómenos graves de degradación del suelo. Entre ellos cabe destacar la erosión, un problema que, según los expertos, se está acelerando en todos los continentes y cada año causa una pérdida de entre 5 y 7 millones de hectáreas de tierras cultivables. </w:t>
      </w:r>
      <w:hyperlink r:id="rId18" w:tgtFrame="_blank" w:history="1">
        <w:r w:rsidRPr="00A656EC">
          <w:rPr>
            <w:rStyle w:val="Hipervnculo"/>
            <w:rFonts w:ascii="Arial" w:hAnsi="Arial" w:cs="Arial"/>
            <w:color w:val="000000" w:themeColor="text1"/>
            <w:u w:val="none"/>
            <w:bdr w:val="none" w:sz="0" w:space="0" w:color="auto" w:frame="1"/>
          </w:rPr>
          <w:t>En España</w:t>
        </w:r>
      </w:hyperlink>
      <w:r w:rsidRPr="00A656EC">
        <w:rPr>
          <w:rFonts w:ascii="Arial" w:hAnsi="Arial" w:cs="Arial"/>
          <w:color w:val="000000" w:themeColor="text1"/>
        </w:rPr>
        <w:t>, amenazas tan diversas como la agricultura intensiva, la construcción o la contaminación han supuesto que su situación sea mala en general.</w:t>
      </w:r>
    </w:p>
    <w:p w:rsidR="004F61AE" w:rsidRPr="00A656EC" w:rsidRDefault="004F61AE" w:rsidP="00A656EC">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A656EC">
        <w:rPr>
          <w:rFonts w:ascii="Arial" w:hAnsi="Arial" w:cs="Arial"/>
          <w:noProof/>
        </w:rPr>
        <w:drawing>
          <wp:inline distT="0" distB="0" distL="0" distR="0" wp14:anchorId="1FCED2AE" wp14:editId="5C751136">
            <wp:extent cx="2085975" cy="2190750"/>
            <wp:effectExtent l="0" t="0" r="9525" b="0"/>
            <wp:docPr id="17" name="Imagen 17" descr="Resultado de imagen para imagenes animadas de los problemas del  amb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ultado de imagen para imagenes animadas de los problemas del  ambi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85975" cy="2190750"/>
                    </a:xfrm>
                    <a:prstGeom prst="rect">
                      <a:avLst/>
                    </a:prstGeom>
                    <a:noFill/>
                    <a:ln>
                      <a:noFill/>
                    </a:ln>
                  </pic:spPr>
                </pic:pic>
              </a:graphicData>
            </a:graphic>
          </wp:inline>
        </w:drawing>
      </w:r>
    </w:p>
    <w:p w:rsidR="00F170B2" w:rsidRPr="00A656EC" w:rsidRDefault="00F170B2" w:rsidP="00A656EC">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A656EC">
        <w:rPr>
          <w:rStyle w:val="Textoennegrita"/>
          <w:rFonts w:ascii="Arial" w:hAnsi="Arial" w:cs="Arial"/>
          <w:b w:val="0"/>
          <w:color w:val="000000" w:themeColor="text1"/>
          <w:bdr w:val="none" w:sz="0" w:space="0" w:color="auto" w:frame="1"/>
        </w:rPr>
        <w:t>5. Energía</w:t>
      </w:r>
    </w:p>
    <w:p w:rsidR="00F170B2" w:rsidRPr="00A656EC" w:rsidRDefault="00F170B2" w:rsidP="00A656EC">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A656EC">
        <w:rPr>
          <w:rFonts w:ascii="Arial" w:hAnsi="Arial" w:cs="Arial"/>
          <w:color w:val="000000" w:themeColor="text1"/>
        </w:rPr>
        <w:t>El consumo cada vez más elevado de energía a nivel mundial y la continuidad de los combustibles fósiles generan diversos </w:t>
      </w:r>
      <w:hyperlink r:id="rId20" w:tgtFrame="_blank" w:history="1">
        <w:r w:rsidRPr="00A656EC">
          <w:rPr>
            <w:rStyle w:val="Hipervnculo"/>
            <w:rFonts w:ascii="Arial" w:hAnsi="Arial" w:cs="Arial"/>
            <w:color w:val="000000" w:themeColor="text1"/>
            <w:u w:val="none"/>
            <w:bdr w:val="none" w:sz="0" w:space="0" w:color="auto" w:frame="1"/>
          </w:rPr>
          <w:t>impactos ambientales</w:t>
        </w:r>
      </w:hyperlink>
      <w:r w:rsidRPr="00A656EC">
        <w:rPr>
          <w:rFonts w:ascii="Arial" w:hAnsi="Arial" w:cs="Arial"/>
          <w:color w:val="000000" w:themeColor="text1"/>
        </w:rPr>
        <w:t> y resultan preocupantes para el desarrollo humano de las próximas décadas. El uso de energías renovables y el aumento de la eficiencia energética son algunas de las soluciones para combatir este problema.</w:t>
      </w:r>
    </w:p>
    <w:p w:rsidR="00F170B2" w:rsidRPr="00A656EC" w:rsidRDefault="00F170B2" w:rsidP="00A656EC">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A656EC">
        <w:rPr>
          <w:rStyle w:val="Textoennegrita"/>
          <w:rFonts w:ascii="Arial" w:hAnsi="Arial" w:cs="Arial"/>
          <w:b w:val="0"/>
          <w:color w:val="000000" w:themeColor="text1"/>
          <w:bdr w:val="none" w:sz="0" w:space="0" w:color="auto" w:frame="1"/>
        </w:rPr>
        <w:t>6. Escasez de agua</w:t>
      </w:r>
    </w:p>
    <w:p w:rsidR="00F170B2" w:rsidRPr="00A656EC" w:rsidRDefault="00F170B2" w:rsidP="00A656EC">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A656EC">
        <w:rPr>
          <w:rFonts w:ascii="Arial" w:hAnsi="Arial" w:cs="Arial"/>
          <w:color w:val="000000" w:themeColor="text1"/>
        </w:rPr>
        <w:lastRenderedPageBreak/>
        <w:t>El </w:t>
      </w:r>
      <w:hyperlink r:id="rId21" w:tgtFrame="_blank" w:history="1">
        <w:r w:rsidRPr="00A656EC">
          <w:rPr>
            <w:rStyle w:val="Hipervnculo"/>
            <w:rFonts w:ascii="Arial" w:hAnsi="Arial" w:cs="Arial"/>
            <w:color w:val="000000" w:themeColor="text1"/>
            <w:u w:val="none"/>
            <w:bdr w:val="none" w:sz="0" w:space="0" w:color="auto" w:frame="1"/>
          </w:rPr>
          <w:t>agua</w:t>
        </w:r>
      </w:hyperlink>
      <w:r w:rsidRPr="00A656EC">
        <w:rPr>
          <w:rFonts w:ascii="Arial" w:hAnsi="Arial" w:cs="Arial"/>
          <w:color w:val="000000" w:themeColor="text1"/>
        </w:rPr>
        <w:t>, el acceso a ella en unas mínimas condiciones de calidad y su escasez son cada vez más preocupantes. Algunos expertos hablan incluso de que el agua será el elemento más valioso del siglo XXI y principal causa de guerras y conflictos. Naciones Unidas declaraba 2013 como Año Internacional de la Cooperación en la Esfera del Agua para concienciar sobre la trascendencia de proteger y garantizar este recurso natural.</w:t>
      </w:r>
    </w:p>
    <w:p w:rsidR="00F170B2" w:rsidRPr="00A656EC" w:rsidRDefault="00F170B2" w:rsidP="00A656EC">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A656EC">
        <w:rPr>
          <w:rStyle w:val="Textoennegrita"/>
          <w:rFonts w:ascii="Arial" w:hAnsi="Arial" w:cs="Arial"/>
          <w:b w:val="0"/>
          <w:color w:val="000000" w:themeColor="text1"/>
          <w:bdr w:val="none" w:sz="0" w:space="0" w:color="auto" w:frame="1"/>
        </w:rPr>
        <w:t>7. Extinción de especies y pérdida de biodiversidad</w:t>
      </w:r>
    </w:p>
    <w:p w:rsidR="00F170B2" w:rsidRPr="00A656EC" w:rsidRDefault="00F170B2" w:rsidP="00A656EC">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A656EC">
        <w:rPr>
          <w:rFonts w:ascii="Arial" w:hAnsi="Arial" w:cs="Arial"/>
          <w:color w:val="000000" w:themeColor="text1"/>
        </w:rPr>
        <w:t>Los científicos alertan desde hace años del aumento de las </w:t>
      </w:r>
      <w:hyperlink r:id="rId22" w:tgtFrame="_blank" w:history="1">
        <w:r w:rsidRPr="00A656EC">
          <w:rPr>
            <w:rStyle w:val="Hipervnculo"/>
            <w:rFonts w:ascii="Arial" w:hAnsi="Arial" w:cs="Arial"/>
            <w:color w:val="000000" w:themeColor="text1"/>
            <w:u w:val="none"/>
            <w:bdr w:val="none" w:sz="0" w:space="0" w:color="auto" w:frame="1"/>
          </w:rPr>
          <w:t>especies en peligro de extinción</w:t>
        </w:r>
      </w:hyperlink>
      <w:r w:rsidRPr="00A656EC">
        <w:rPr>
          <w:rFonts w:ascii="Arial" w:hAnsi="Arial" w:cs="Arial"/>
          <w:color w:val="000000" w:themeColor="text1"/>
        </w:rPr>
        <w:t> y la pérdida de biodiversidad. Así lo dejan en evidencia trabajos como la Lista Roja de la Unión Mundial para la Naturaleza (UICN). Nick Nuttall, portavoz del Programa de Naciones Unidas para el Medio Ambiente (PNUMA), asegura que "somos testigos de una sexta extinción impulsada por los seres humanos". La pérdida de biodiversidad no solo causa daños en el medio ambiente, sino en la economía, como recalca el estudio "The Economics of Ecosystems and Biodiversity (TEEB)".</w:t>
      </w:r>
    </w:p>
    <w:p w:rsidR="00F170B2" w:rsidRPr="00A656EC" w:rsidRDefault="00F170B2" w:rsidP="00A656EC">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A656EC">
        <w:rPr>
          <w:rStyle w:val="Textoennegrita"/>
          <w:rFonts w:ascii="Arial" w:hAnsi="Arial" w:cs="Arial"/>
          <w:b w:val="0"/>
          <w:color w:val="000000" w:themeColor="text1"/>
          <w:bdr w:val="none" w:sz="0" w:space="0" w:color="auto" w:frame="1"/>
        </w:rPr>
        <w:t>8. Invasión y tráfico ilegal de especies</w:t>
      </w:r>
    </w:p>
    <w:p w:rsidR="00F170B2" w:rsidRPr="00A656EC" w:rsidRDefault="00F170B2" w:rsidP="00A656EC">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A656EC">
        <w:rPr>
          <w:rFonts w:ascii="Arial" w:hAnsi="Arial" w:cs="Arial"/>
          <w:color w:val="000000" w:themeColor="text1"/>
        </w:rPr>
        <w:t>Las </w:t>
      </w:r>
      <w:hyperlink r:id="rId23" w:tgtFrame="_blank" w:history="1">
        <w:r w:rsidRPr="00A656EC">
          <w:rPr>
            <w:rStyle w:val="Hipervnculo"/>
            <w:rFonts w:ascii="Arial" w:hAnsi="Arial" w:cs="Arial"/>
            <w:color w:val="000000" w:themeColor="text1"/>
            <w:u w:val="none"/>
            <w:bdr w:val="none" w:sz="0" w:space="0" w:color="auto" w:frame="1"/>
          </w:rPr>
          <w:t>especies invasoras</w:t>
        </w:r>
      </w:hyperlink>
      <w:r w:rsidRPr="00A656EC">
        <w:rPr>
          <w:rFonts w:ascii="Arial" w:hAnsi="Arial" w:cs="Arial"/>
          <w:color w:val="000000" w:themeColor="text1"/>
        </w:rPr>
        <w:t>, la introducción de seres vivos desde fuera de su área de distribución natural, representa, según la UICN, la segunda causa de amenaza a la biodiversidad, tras la destrucción de los hábitats. El número de especies introducidas se ha incrementado de forma notable a nivel global en los últimos decenios. Por su parte, el contrabando de especies pone en peligro la supervivencia de cientos de especies amenazadas en todo el mundo y los ecosistemas de donde son arrebatadas.</w:t>
      </w:r>
    </w:p>
    <w:p w:rsidR="00F170B2" w:rsidRPr="00A656EC" w:rsidRDefault="00F170B2" w:rsidP="00A656EC">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A656EC">
        <w:rPr>
          <w:rStyle w:val="Textoennegrita"/>
          <w:rFonts w:ascii="Arial" w:hAnsi="Arial" w:cs="Arial"/>
          <w:b w:val="0"/>
          <w:color w:val="000000" w:themeColor="text1"/>
          <w:bdr w:val="none" w:sz="0" w:space="0" w:color="auto" w:frame="1"/>
        </w:rPr>
        <w:t>9. Residuos</w:t>
      </w:r>
    </w:p>
    <w:p w:rsidR="00F170B2" w:rsidRPr="00A656EC" w:rsidRDefault="00F170B2" w:rsidP="00A656EC">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A656EC">
        <w:rPr>
          <w:rFonts w:ascii="Arial" w:hAnsi="Arial" w:cs="Arial"/>
          <w:color w:val="000000" w:themeColor="text1"/>
        </w:rPr>
        <w:t>La generación mundial de </w:t>
      </w:r>
      <w:hyperlink r:id="rId24" w:tgtFrame="_blank" w:history="1">
        <w:r w:rsidRPr="00A656EC">
          <w:rPr>
            <w:rStyle w:val="Hipervnculo"/>
            <w:rFonts w:ascii="Arial" w:hAnsi="Arial" w:cs="Arial"/>
            <w:color w:val="000000" w:themeColor="text1"/>
            <w:u w:val="none"/>
            <w:bdr w:val="none" w:sz="0" w:space="0" w:color="auto" w:frame="1"/>
          </w:rPr>
          <w:t>basura</w:t>
        </w:r>
      </w:hyperlink>
      <w:r w:rsidRPr="00A656EC">
        <w:rPr>
          <w:rFonts w:ascii="Arial" w:hAnsi="Arial" w:cs="Arial"/>
          <w:color w:val="000000" w:themeColor="text1"/>
        </w:rPr>
        <w:t> en las ciudades será el doble que la actual en 2025 y más del triple en 2100. Así lo señala un estudio en la revista Nature, que afirma que es el contaminante ambiental más rápido en producirse. Si los residuos no se tratan de forma adecuada, en especial los peligrosos, pueden provocar daños muy diversos en el medio ambiente y los seres humanos. El reciclaje, además de paliar este problema, evita el uso de nuevas materias primas y reduce así el impacto ambiental.</w:t>
      </w:r>
    </w:p>
    <w:p w:rsidR="00F170B2" w:rsidRPr="00A656EC" w:rsidRDefault="00F170B2" w:rsidP="00A656EC">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A656EC">
        <w:rPr>
          <w:rStyle w:val="Textoennegrita"/>
          <w:rFonts w:ascii="Arial" w:hAnsi="Arial" w:cs="Arial"/>
          <w:b w:val="0"/>
          <w:color w:val="000000" w:themeColor="text1"/>
          <w:bdr w:val="none" w:sz="0" w:space="0" w:color="auto" w:frame="1"/>
        </w:rPr>
        <w:t>10. Sobrepesca</w:t>
      </w:r>
    </w:p>
    <w:p w:rsidR="00F170B2" w:rsidRPr="00A656EC" w:rsidRDefault="00F170B2" w:rsidP="00A656EC">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A656EC">
        <w:rPr>
          <w:rFonts w:ascii="Arial" w:hAnsi="Arial" w:cs="Arial"/>
          <w:color w:val="000000" w:themeColor="text1"/>
        </w:rPr>
        <w:t xml:space="preserve">El 60% de las especies comerciales más importantes del mundo están sobreexplotadas o agotadas, y solo el 25% de los recursos pesqueros actuales </w:t>
      </w:r>
      <w:r w:rsidRPr="00A656EC">
        <w:rPr>
          <w:rFonts w:ascii="Arial" w:hAnsi="Arial" w:cs="Arial"/>
          <w:color w:val="000000" w:themeColor="text1"/>
        </w:rPr>
        <w:lastRenderedPageBreak/>
        <w:t>se consideran constantes. La sobrepesca, que afecta tanto a grandes mares y océanos como a ríos, pone en peligro la supervivencia de los recursos marinos y, por ello, la disponibilidad de una importante fuente de alimento para la población mundial. La Unión Europea ha reformado su Política Pesquera Común para proteger el medio marino mediante la </w:t>
      </w:r>
      <w:hyperlink r:id="rId25" w:tgtFrame="_blank" w:history="1">
        <w:r w:rsidRPr="00A656EC">
          <w:rPr>
            <w:rStyle w:val="Hipervnculo"/>
            <w:rFonts w:ascii="Arial" w:hAnsi="Arial" w:cs="Arial"/>
            <w:color w:val="000000" w:themeColor="text1"/>
            <w:u w:val="none"/>
            <w:bdr w:val="none" w:sz="0" w:space="0" w:color="auto" w:frame="1"/>
          </w:rPr>
          <w:t>pesca sostenible</w:t>
        </w:r>
      </w:hyperlink>
      <w:r w:rsidRPr="00A656EC">
        <w:rPr>
          <w:rFonts w:ascii="Arial" w:hAnsi="Arial" w:cs="Arial"/>
          <w:color w:val="000000" w:themeColor="text1"/>
        </w:rPr>
        <w:t>.</w:t>
      </w:r>
    </w:p>
    <w:p w:rsidR="004F61AE" w:rsidRPr="00A656EC" w:rsidRDefault="004F61AE" w:rsidP="00A656EC">
      <w:pPr>
        <w:pStyle w:val="NormalWeb"/>
        <w:shd w:val="clear" w:color="auto" w:fill="FFFFFF"/>
        <w:spacing w:before="0" w:beforeAutospacing="0" w:after="0" w:afterAutospacing="0" w:line="360" w:lineRule="auto"/>
        <w:jc w:val="both"/>
        <w:textAlignment w:val="baseline"/>
        <w:rPr>
          <w:rFonts w:ascii="Arial" w:hAnsi="Arial" w:cs="Arial"/>
          <w:color w:val="000000" w:themeColor="text1"/>
        </w:rPr>
      </w:pPr>
      <w:r w:rsidRPr="00A656EC">
        <w:rPr>
          <w:rFonts w:ascii="Arial" w:hAnsi="Arial" w:cs="Arial"/>
          <w:noProof/>
        </w:rPr>
        <w:drawing>
          <wp:inline distT="0" distB="0" distL="0" distR="0" wp14:anchorId="122220B5" wp14:editId="424D7C4C">
            <wp:extent cx="2314575" cy="1920968"/>
            <wp:effectExtent l="0" t="0" r="0" b="3175"/>
            <wp:docPr id="14" name="Imagen 14" descr="Resultado de imagen para imagenes animadas de los problemas del  amb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ado de imagen para imagenes animadas de los problemas del  ambi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15388" cy="1921643"/>
                    </a:xfrm>
                    <a:prstGeom prst="rect">
                      <a:avLst/>
                    </a:prstGeom>
                    <a:noFill/>
                    <a:ln>
                      <a:noFill/>
                    </a:ln>
                  </pic:spPr>
                </pic:pic>
              </a:graphicData>
            </a:graphic>
          </wp:inline>
        </w:drawing>
      </w:r>
      <w:r w:rsidRPr="00A656EC">
        <w:rPr>
          <w:rFonts w:ascii="Arial" w:hAnsi="Arial" w:cs="Arial"/>
          <w:noProof/>
        </w:rPr>
        <w:drawing>
          <wp:inline distT="0" distB="0" distL="0" distR="0" wp14:anchorId="31A64075" wp14:editId="5203A1F8">
            <wp:extent cx="2200275" cy="1914525"/>
            <wp:effectExtent l="0" t="0" r="9525" b="9525"/>
            <wp:docPr id="15" name="Imagen 15" descr="Resultado de imagen para imagenes animadas de los problemas del  amb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para imagenes animadas de los problemas del  ambient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0275" cy="1914525"/>
                    </a:xfrm>
                    <a:prstGeom prst="rect">
                      <a:avLst/>
                    </a:prstGeom>
                    <a:noFill/>
                    <a:ln>
                      <a:noFill/>
                    </a:ln>
                  </pic:spPr>
                </pic:pic>
              </a:graphicData>
            </a:graphic>
          </wp:inline>
        </w:drawing>
      </w:r>
    </w:p>
    <w:p w:rsidR="000B4A45" w:rsidRPr="00A656EC" w:rsidRDefault="000B4A45" w:rsidP="00A656EC">
      <w:pPr>
        <w:jc w:val="both"/>
        <w:rPr>
          <w:rFonts w:ascii="Arial" w:hAnsi="Arial" w:cs="Arial"/>
          <w:color w:val="666666"/>
          <w:sz w:val="24"/>
          <w:szCs w:val="24"/>
          <w:shd w:val="clear" w:color="auto" w:fill="E6E6E6"/>
        </w:rPr>
      </w:pPr>
    </w:p>
    <w:p w:rsidR="00F170B2" w:rsidRPr="00A656EC" w:rsidRDefault="00F170B2" w:rsidP="00A656EC">
      <w:pPr>
        <w:pStyle w:val="NormalWeb"/>
        <w:shd w:val="clear" w:color="auto" w:fill="FFFFFF"/>
        <w:spacing w:before="135" w:beforeAutospacing="0" w:after="135" w:afterAutospacing="0"/>
        <w:jc w:val="both"/>
        <w:rPr>
          <w:rFonts w:ascii="Arial" w:hAnsi="Arial" w:cs="Arial"/>
          <w:color w:val="000000" w:themeColor="text1"/>
        </w:rPr>
      </w:pPr>
      <w:r w:rsidRPr="00A656EC">
        <w:rPr>
          <w:rFonts w:ascii="Arial" w:hAnsi="Arial" w:cs="Arial"/>
          <w:bCs/>
          <w:color w:val="000000" w:themeColor="text1"/>
        </w:rPr>
        <w:t>¿POR QUE CUIDAR EL AMBIENTE?</w:t>
      </w:r>
    </w:p>
    <w:p w:rsidR="00F170B2" w:rsidRPr="00A656EC" w:rsidRDefault="00F170B2" w:rsidP="00A656EC">
      <w:pPr>
        <w:pStyle w:val="NormalWeb"/>
        <w:shd w:val="clear" w:color="auto" w:fill="FFFFFF"/>
        <w:spacing w:before="135" w:beforeAutospacing="0" w:after="135" w:afterAutospacing="0"/>
        <w:jc w:val="both"/>
        <w:rPr>
          <w:rFonts w:ascii="Arial" w:hAnsi="Arial" w:cs="Arial"/>
          <w:color w:val="000000" w:themeColor="text1"/>
        </w:rPr>
      </w:pPr>
      <w:r w:rsidRPr="00A656EC">
        <w:rPr>
          <w:rFonts w:ascii="Arial" w:hAnsi="Arial" w:cs="Arial"/>
          <w:color w:val="000000" w:themeColor="text1"/>
        </w:rPr>
        <w:t>Cuidar el ambiente es cuidar la vida humana. Pese a que todos los días vemos los motivos por los cuales es tan importante proteger nuestro ambiente, aún hay gente que se pregunta "¿por qué?" "¿Por qué debemos cuidar nuestro planeta?".</w:t>
      </w:r>
    </w:p>
    <w:p w:rsidR="00F170B2" w:rsidRPr="00A656EC" w:rsidRDefault="00F170B2" w:rsidP="00A656EC">
      <w:pPr>
        <w:pStyle w:val="NormalWeb"/>
        <w:shd w:val="clear" w:color="auto" w:fill="FFFFFF"/>
        <w:spacing w:before="135" w:beforeAutospacing="0" w:after="135" w:afterAutospacing="0"/>
        <w:jc w:val="both"/>
        <w:rPr>
          <w:rFonts w:ascii="Arial" w:hAnsi="Arial" w:cs="Arial"/>
          <w:color w:val="000000" w:themeColor="text1"/>
        </w:rPr>
      </w:pPr>
      <w:r w:rsidRPr="00A656EC">
        <w:rPr>
          <w:rFonts w:ascii="Arial" w:hAnsi="Arial" w:cs="Arial"/>
          <w:color w:val="000000" w:themeColor="text1"/>
        </w:rPr>
        <w:t>Es importante entonces pensar y saber que el mundo no nos pertenece, nos ha sido prestado para que vivamos en él y lo utilicemos con sabiduría. Y eso es lo que debemos hacer... vivir, no destruir.</w:t>
      </w:r>
    </w:p>
    <w:p w:rsidR="00F170B2" w:rsidRPr="00A656EC" w:rsidRDefault="00F170B2" w:rsidP="00A656EC">
      <w:pPr>
        <w:pStyle w:val="NormalWeb"/>
        <w:shd w:val="clear" w:color="auto" w:fill="FFFFFF"/>
        <w:spacing w:before="135" w:beforeAutospacing="0" w:after="135" w:afterAutospacing="0"/>
        <w:jc w:val="both"/>
        <w:rPr>
          <w:rFonts w:ascii="Arial" w:hAnsi="Arial" w:cs="Arial"/>
          <w:color w:val="000000" w:themeColor="text1"/>
        </w:rPr>
      </w:pPr>
      <w:r w:rsidRPr="00A656EC">
        <w:rPr>
          <w:rFonts w:ascii="Arial" w:hAnsi="Arial" w:cs="Arial"/>
          <w:color w:val="000000" w:themeColor="text1"/>
        </w:rPr>
        <w:t>Pero también debemos proteger nuestro ambiente porque lo necesitamos. ¡Y mucho! Dependemos de él para existir. Nuestro planeta nos brinda todos los recursos naturales que necesitamos para alimentarnos, construir nuestras viviendas, tener </w:t>
      </w:r>
      <w:hyperlink r:id="rId28" w:history="1">
        <w:r w:rsidRPr="00A656EC">
          <w:rPr>
            <w:rStyle w:val="Hipervnculo"/>
            <w:rFonts w:ascii="Arial" w:hAnsi="Arial" w:cs="Arial"/>
            <w:color w:val="000000" w:themeColor="text1"/>
            <w:u w:val="none"/>
          </w:rPr>
          <w:t>luz</w:t>
        </w:r>
      </w:hyperlink>
      <w:r w:rsidRPr="00A656EC">
        <w:rPr>
          <w:rFonts w:ascii="Arial" w:hAnsi="Arial" w:cs="Arial"/>
          <w:color w:val="000000" w:themeColor="text1"/>
        </w:rPr>
        <w:t>, transportarnos, vestirnos, etc. Mira un segundo a tu alrededor... todo lo que ves - papel, lápiz, </w:t>
      </w:r>
      <w:hyperlink r:id="rId29" w:history="1">
        <w:r w:rsidRPr="00A656EC">
          <w:rPr>
            <w:rStyle w:val="Hipervnculo"/>
            <w:rFonts w:ascii="Arial" w:hAnsi="Arial" w:cs="Arial"/>
            <w:color w:val="000000" w:themeColor="text1"/>
            <w:u w:val="none"/>
          </w:rPr>
          <w:t>computadora</w:t>
        </w:r>
      </w:hyperlink>
      <w:r w:rsidRPr="00A656EC">
        <w:rPr>
          <w:rFonts w:ascii="Arial" w:hAnsi="Arial" w:cs="Arial"/>
          <w:color w:val="000000" w:themeColor="text1"/>
        </w:rPr>
        <w:t>, goma, etc.- se obtiene, directa o indirectamente, del ambiente, por lo cual es importante que aseguremos su capacidad de continuar proveyéndolos.</w:t>
      </w:r>
    </w:p>
    <w:p w:rsidR="00F170B2" w:rsidRPr="00A656EC" w:rsidRDefault="00F170B2" w:rsidP="00A656EC">
      <w:pPr>
        <w:pStyle w:val="NormalWeb"/>
        <w:shd w:val="clear" w:color="auto" w:fill="FFFFFF"/>
        <w:spacing w:before="135" w:beforeAutospacing="0" w:after="135" w:afterAutospacing="0"/>
        <w:jc w:val="both"/>
        <w:rPr>
          <w:rFonts w:ascii="Arial" w:hAnsi="Arial" w:cs="Arial"/>
          <w:color w:val="000000" w:themeColor="text1"/>
        </w:rPr>
      </w:pPr>
      <w:r w:rsidRPr="00A656EC">
        <w:rPr>
          <w:rFonts w:ascii="Arial" w:hAnsi="Arial" w:cs="Arial"/>
          <w:color w:val="000000" w:themeColor="text1"/>
        </w:rPr>
        <w:t>Si destruimos el ambiente estaremos perjudicando a nosotros mismos, a nuestros hijos y a nuestros nietos. Cuidar el mundo es cuidarnos y esa es otra muy buena razón.</w:t>
      </w:r>
    </w:p>
    <w:p w:rsidR="00F170B2" w:rsidRPr="00A656EC" w:rsidRDefault="00F170B2" w:rsidP="00A656EC">
      <w:pPr>
        <w:pStyle w:val="NormalWeb"/>
        <w:shd w:val="clear" w:color="auto" w:fill="FFFFFF"/>
        <w:spacing w:before="135" w:beforeAutospacing="0" w:after="135" w:afterAutospacing="0"/>
        <w:jc w:val="both"/>
        <w:rPr>
          <w:rFonts w:ascii="Arial" w:hAnsi="Arial" w:cs="Arial"/>
          <w:color w:val="000000" w:themeColor="text1"/>
        </w:rPr>
      </w:pPr>
      <w:r w:rsidRPr="00A656EC">
        <w:rPr>
          <w:rFonts w:ascii="Arial" w:hAnsi="Arial" w:cs="Arial"/>
          <w:color w:val="000000" w:themeColor="text1"/>
        </w:rPr>
        <w:t>El medio ambiente alberga al conjunto de componentes, tanto bióticos como abióticos, que rodean a las especies y que le permiten vivir. Nuestro medio ambiente es nuestro soporte de vida así como todos sus componentes: aire, agua, atmósfera, </w:t>
      </w:r>
      <w:hyperlink r:id="rId30" w:history="1">
        <w:r w:rsidRPr="00A656EC">
          <w:rPr>
            <w:rStyle w:val="Hipervnculo"/>
            <w:rFonts w:ascii="Arial" w:hAnsi="Arial" w:cs="Arial"/>
            <w:color w:val="000000" w:themeColor="text1"/>
            <w:u w:val="none"/>
          </w:rPr>
          <w:t>rocas</w:t>
        </w:r>
      </w:hyperlink>
      <w:r w:rsidRPr="00A656EC">
        <w:rPr>
          <w:rFonts w:ascii="Arial" w:hAnsi="Arial" w:cs="Arial"/>
          <w:color w:val="000000" w:themeColor="text1"/>
        </w:rPr>
        <w:t>, vegetales, animales, etc. Ahora bien, el medio ambiente, elemento clave para nuestra supervivencia está siendo afectado peligrosamente por las actividades del hombre.</w:t>
      </w:r>
    </w:p>
    <w:p w:rsidR="007F3752" w:rsidRPr="00A656EC" w:rsidRDefault="00A656EC" w:rsidP="00A656EC">
      <w:pPr>
        <w:pStyle w:val="NormalWeb"/>
        <w:shd w:val="clear" w:color="auto" w:fill="FFFFFF"/>
        <w:spacing w:before="135" w:beforeAutospacing="0" w:after="135" w:afterAutospacing="0"/>
        <w:jc w:val="both"/>
        <w:rPr>
          <w:rFonts w:ascii="Arial" w:hAnsi="Arial" w:cs="Arial"/>
          <w:color w:val="000000" w:themeColor="text1"/>
        </w:rPr>
      </w:pPr>
      <w:r w:rsidRPr="00A656EC">
        <w:rPr>
          <w:rFonts w:ascii="Arial" w:hAnsi="Arial" w:cs="Arial"/>
          <w:noProof/>
        </w:rPr>
        <w:lastRenderedPageBreak/>
        <w:drawing>
          <wp:inline distT="0" distB="0" distL="0" distR="0" wp14:anchorId="70697C49" wp14:editId="19D1EA84">
            <wp:extent cx="3743325" cy="2314575"/>
            <wp:effectExtent l="0" t="0" r="9525" b="9525"/>
            <wp:docPr id="6" name="Imagen 6" descr="Resultado de imagen para imagenes animadas de los problemas del  amb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para imagenes animadas de los problemas del  ambi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43325" cy="2314575"/>
                    </a:xfrm>
                    <a:prstGeom prst="rect">
                      <a:avLst/>
                    </a:prstGeom>
                    <a:noFill/>
                    <a:ln>
                      <a:noFill/>
                    </a:ln>
                  </pic:spPr>
                </pic:pic>
              </a:graphicData>
            </a:graphic>
          </wp:inline>
        </w:drawing>
      </w:r>
    </w:p>
    <w:p w:rsidR="007F3752" w:rsidRPr="00A656EC" w:rsidRDefault="007F3752" w:rsidP="00A656EC">
      <w:pPr>
        <w:pStyle w:val="NormalWeb"/>
        <w:shd w:val="clear" w:color="auto" w:fill="FFFFFF"/>
        <w:spacing w:before="135" w:beforeAutospacing="0" w:after="135" w:afterAutospacing="0"/>
        <w:jc w:val="both"/>
        <w:rPr>
          <w:rFonts w:ascii="Arial" w:hAnsi="Arial" w:cs="Arial"/>
          <w:color w:val="000000" w:themeColor="text1"/>
        </w:rPr>
      </w:pPr>
    </w:p>
    <w:p w:rsidR="007F3752" w:rsidRPr="00A656EC" w:rsidRDefault="007F3752" w:rsidP="00A656EC">
      <w:pPr>
        <w:pStyle w:val="NormalWeb"/>
        <w:shd w:val="clear" w:color="auto" w:fill="FFFFFF"/>
        <w:spacing w:before="135" w:beforeAutospacing="0" w:after="135" w:afterAutospacing="0"/>
        <w:jc w:val="both"/>
        <w:rPr>
          <w:rFonts w:ascii="Arial" w:hAnsi="Arial" w:cs="Arial"/>
          <w:color w:val="000000" w:themeColor="text1"/>
        </w:rPr>
      </w:pPr>
    </w:p>
    <w:p w:rsidR="00F170B2" w:rsidRPr="00A656EC" w:rsidRDefault="00F170B2" w:rsidP="00A656EC">
      <w:pPr>
        <w:pStyle w:val="Ttulo2"/>
        <w:shd w:val="clear" w:color="auto" w:fill="FFFFFF"/>
        <w:spacing w:before="0" w:beforeAutospacing="0" w:after="90" w:afterAutospacing="0"/>
        <w:jc w:val="both"/>
        <w:rPr>
          <w:rFonts w:ascii="Arial" w:hAnsi="Arial" w:cs="Arial"/>
          <w:b w:val="0"/>
          <w:color w:val="445555"/>
          <w:sz w:val="24"/>
          <w:szCs w:val="24"/>
        </w:rPr>
      </w:pPr>
      <w:bookmarkStart w:id="5" w:name="consejosya"/>
      <w:r w:rsidRPr="00A656EC">
        <w:rPr>
          <w:rStyle w:val="nfasis"/>
          <w:rFonts w:ascii="Arial" w:hAnsi="Arial" w:cs="Arial"/>
          <w:b w:val="0"/>
          <w:color w:val="445555"/>
          <w:sz w:val="24"/>
          <w:szCs w:val="24"/>
        </w:rPr>
        <w:t>Consejos y enseñanzas para cuidar el ambiente y mejorar hábitos para hacerlo</w:t>
      </w:r>
      <w:bookmarkEnd w:id="5"/>
    </w:p>
    <w:p w:rsidR="00F170B2" w:rsidRPr="00A656EC" w:rsidRDefault="00F170B2" w:rsidP="00A656EC">
      <w:pPr>
        <w:pStyle w:val="NormalWeb"/>
        <w:numPr>
          <w:ilvl w:val="0"/>
          <w:numId w:val="1"/>
        </w:numPr>
        <w:shd w:val="clear" w:color="auto" w:fill="FFFFFF"/>
        <w:spacing w:before="135" w:beforeAutospacing="0" w:after="135" w:afterAutospacing="0"/>
        <w:ind w:left="300"/>
        <w:jc w:val="both"/>
        <w:rPr>
          <w:rFonts w:ascii="Arial" w:hAnsi="Arial" w:cs="Arial"/>
          <w:color w:val="445555"/>
        </w:rPr>
      </w:pPr>
      <w:r w:rsidRPr="00A656EC">
        <w:rPr>
          <w:rFonts w:ascii="Arial" w:hAnsi="Arial" w:cs="Arial"/>
          <w:color w:val="445555"/>
        </w:rPr>
        <w:t>1. Acércate poco a poco a la tierra. Todos los días tomamos cientos de decisiones que tienen un impacto en nuestro ambiente. Así que piensa con cuidado en las cosas que haces, los productos que usas los desperdicios que generas. ¿Hay opciones menos agresivas para el ambiente con las cuales puedas hacer la diferencia? Éste es el primer paso.</w:t>
      </w:r>
    </w:p>
    <w:p w:rsidR="00F170B2" w:rsidRPr="00A656EC" w:rsidRDefault="00F170B2" w:rsidP="00A656EC">
      <w:pPr>
        <w:pStyle w:val="NormalWeb"/>
        <w:numPr>
          <w:ilvl w:val="0"/>
          <w:numId w:val="2"/>
        </w:numPr>
        <w:shd w:val="clear" w:color="auto" w:fill="FFFFFF"/>
        <w:spacing w:before="135" w:beforeAutospacing="0" w:after="135" w:afterAutospacing="0"/>
        <w:ind w:left="300"/>
        <w:jc w:val="both"/>
        <w:rPr>
          <w:rFonts w:ascii="Arial" w:hAnsi="Arial" w:cs="Arial"/>
          <w:color w:val="445555"/>
        </w:rPr>
      </w:pPr>
      <w:r w:rsidRPr="00A656EC">
        <w:rPr>
          <w:rFonts w:ascii="Arial" w:hAnsi="Arial" w:cs="Arial"/>
          <w:color w:val="445555"/>
        </w:rPr>
        <w:t>2. Reduce tu impacto individual. En realidad, lo mejor que podemos hacer por el planeta es utilizar la menor cantidad posible de sus recursos. En pleno </w:t>
      </w:r>
      <w:hyperlink r:id="rId32" w:history="1">
        <w:r w:rsidRPr="00A656EC">
          <w:rPr>
            <w:rStyle w:val="Hipervnculo"/>
            <w:rFonts w:ascii="Arial" w:hAnsi="Arial" w:cs="Arial"/>
            <w:color w:val="008040"/>
            <w:u w:val="none"/>
          </w:rPr>
          <w:t>corazón</w:t>
        </w:r>
      </w:hyperlink>
      <w:r w:rsidRPr="00A656EC">
        <w:rPr>
          <w:rFonts w:ascii="Arial" w:hAnsi="Arial" w:cs="Arial"/>
          <w:color w:val="445555"/>
        </w:rPr>
        <w:t> de la </w:t>
      </w:r>
      <w:hyperlink r:id="rId33" w:anchor="QUEES" w:history="1">
        <w:r w:rsidRPr="00A656EC">
          <w:rPr>
            <w:rStyle w:val="Hipervnculo"/>
            <w:rFonts w:ascii="Arial" w:hAnsi="Arial" w:cs="Arial"/>
            <w:color w:val="008040"/>
            <w:u w:val="none"/>
          </w:rPr>
          <w:t>crisis</w:t>
        </w:r>
      </w:hyperlink>
      <w:r w:rsidRPr="00A656EC">
        <w:rPr>
          <w:rFonts w:ascii="Arial" w:hAnsi="Arial" w:cs="Arial"/>
          <w:color w:val="445555"/>
        </w:rPr>
        <w:t> ambiental se encuentra nuestra sociedad de consumo. Hazte estas preguntas antes de comprar cualquier cosa: ¿Realmente necesito esto? ¿Hay algún otro producto que tenga la misma </w:t>
      </w:r>
      <w:hyperlink r:id="rId34" w:history="1">
        <w:r w:rsidRPr="00A656EC">
          <w:rPr>
            <w:rStyle w:val="Hipervnculo"/>
            <w:rFonts w:ascii="Arial" w:hAnsi="Arial" w:cs="Arial"/>
            <w:color w:val="008040"/>
            <w:u w:val="none"/>
          </w:rPr>
          <w:t>utilidad</w:t>
        </w:r>
      </w:hyperlink>
      <w:r w:rsidRPr="00A656EC">
        <w:rPr>
          <w:rFonts w:ascii="Arial" w:hAnsi="Arial" w:cs="Arial"/>
          <w:color w:val="445555"/>
        </w:rPr>
        <w:t> pero sea más sustentable</w:t>
      </w:r>
      <w:r w:rsidR="004F61AE" w:rsidRPr="00A656EC">
        <w:rPr>
          <w:rFonts w:ascii="Arial" w:hAnsi="Arial" w:cs="Arial"/>
          <w:color w:val="445555"/>
        </w:rPr>
        <w:t>? ¿Es durable este producto? ¿</w:t>
      </w:r>
      <w:r w:rsidRPr="00A656EC">
        <w:rPr>
          <w:rFonts w:ascii="Arial" w:hAnsi="Arial" w:cs="Arial"/>
          <w:color w:val="445555"/>
        </w:rPr>
        <w:t xml:space="preserve"> cómo se hizo este a</w:t>
      </w:r>
      <w:r w:rsidR="004F61AE" w:rsidRPr="00A656EC">
        <w:rPr>
          <w:rFonts w:ascii="Arial" w:hAnsi="Arial" w:cs="Arial"/>
          <w:color w:val="445555"/>
        </w:rPr>
        <w:t xml:space="preserve">rtículo, cómo será usado y cómo </w:t>
      </w:r>
      <w:r w:rsidRPr="00A656EC">
        <w:rPr>
          <w:rFonts w:ascii="Arial" w:hAnsi="Arial" w:cs="Arial"/>
          <w:color w:val="445555"/>
        </w:rPr>
        <w:t>lo desecharán? Si se hace estas preguntas cada vez que compra algo, sus hábitos de compra cambiarán para bien e incluso ahorrará </w:t>
      </w:r>
      <w:hyperlink r:id="rId35" w:history="1">
        <w:r w:rsidRPr="00A656EC">
          <w:rPr>
            <w:rStyle w:val="Hipervnculo"/>
            <w:rFonts w:ascii="Arial" w:hAnsi="Arial" w:cs="Arial"/>
            <w:color w:val="008040"/>
            <w:u w:val="none"/>
          </w:rPr>
          <w:t>dinero</w:t>
        </w:r>
      </w:hyperlink>
      <w:r w:rsidRPr="00A656EC">
        <w:rPr>
          <w:rFonts w:ascii="Arial" w:hAnsi="Arial" w:cs="Arial"/>
          <w:color w:val="445555"/>
        </w:rPr>
        <w:t>.</w:t>
      </w:r>
    </w:p>
    <w:p w:rsidR="00F170B2" w:rsidRPr="00A656EC" w:rsidRDefault="004F61AE" w:rsidP="00A656EC">
      <w:pPr>
        <w:pStyle w:val="NormalWeb"/>
        <w:numPr>
          <w:ilvl w:val="0"/>
          <w:numId w:val="5"/>
        </w:numPr>
        <w:shd w:val="clear" w:color="auto" w:fill="FFFFFF"/>
        <w:spacing w:before="135" w:beforeAutospacing="0" w:after="135" w:afterAutospacing="0"/>
        <w:ind w:left="300"/>
        <w:jc w:val="both"/>
        <w:rPr>
          <w:rFonts w:ascii="Arial" w:hAnsi="Arial" w:cs="Arial"/>
          <w:color w:val="445555"/>
        </w:rPr>
      </w:pPr>
      <w:r w:rsidRPr="00A656EC">
        <w:rPr>
          <w:rFonts w:ascii="Arial" w:hAnsi="Arial" w:cs="Arial"/>
          <w:color w:val="445555"/>
        </w:rPr>
        <w:t>3</w:t>
      </w:r>
      <w:r w:rsidR="00F170B2" w:rsidRPr="00A656EC">
        <w:rPr>
          <w:rFonts w:ascii="Arial" w:hAnsi="Arial" w:cs="Arial"/>
          <w:color w:val="445555"/>
        </w:rPr>
        <w:t>. Opina acerca de los asuntos ambientales. Escribe, llama, envía faxes o e-mails a los políticos háblales sobre los temas ambientales que más te preocupan diles lo que esperas que ellos hagan para proteger el ambiente. También puedes contactar a </w:t>
      </w:r>
      <w:hyperlink r:id="rId36" w:history="1">
        <w:r w:rsidR="00F170B2" w:rsidRPr="00A656EC">
          <w:rPr>
            <w:rStyle w:val="Hipervnculo"/>
            <w:rFonts w:ascii="Arial" w:hAnsi="Arial" w:cs="Arial"/>
            <w:color w:val="008040"/>
            <w:u w:val="none"/>
          </w:rPr>
          <w:t>los medios de comunicación</w:t>
        </w:r>
      </w:hyperlink>
      <w:r w:rsidR="00F170B2" w:rsidRPr="00A656EC">
        <w:rPr>
          <w:rFonts w:ascii="Arial" w:hAnsi="Arial" w:cs="Arial"/>
          <w:color w:val="445555"/>
        </w:rPr>
        <w:t> o ser un activista cibernético.</w:t>
      </w:r>
    </w:p>
    <w:p w:rsidR="00F170B2" w:rsidRPr="00A656EC" w:rsidRDefault="004F61AE" w:rsidP="00A656EC">
      <w:pPr>
        <w:pStyle w:val="NormalWeb"/>
        <w:numPr>
          <w:ilvl w:val="0"/>
          <w:numId w:val="7"/>
        </w:numPr>
        <w:shd w:val="clear" w:color="auto" w:fill="FFFFFF"/>
        <w:spacing w:before="135" w:beforeAutospacing="0" w:after="135" w:afterAutospacing="0"/>
        <w:ind w:left="300"/>
        <w:jc w:val="both"/>
        <w:rPr>
          <w:rFonts w:ascii="Arial" w:hAnsi="Arial" w:cs="Arial"/>
          <w:color w:val="445555"/>
        </w:rPr>
      </w:pPr>
      <w:r w:rsidRPr="00A656EC">
        <w:rPr>
          <w:rFonts w:ascii="Arial" w:hAnsi="Arial" w:cs="Arial"/>
          <w:color w:val="445555"/>
        </w:rPr>
        <w:t>4</w:t>
      </w:r>
      <w:r w:rsidR="00F170B2" w:rsidRPr="00A656EC">
        <w:rPr>
          <w:rFonts w:ascii="Arial" w:hAnsi="Arial" w:cs="Arial"/>
          <w:color w:val="445555"/>
        </w:rPr>
        <w:t> Ahorra en el consumo de energía. Desde las bombillas fluorescentes compactas hasta los vehículos que ahorran energía, cada decisión que tomes reducirla cantidad de emisiones de CO2que entran a la atmósfera de latiera y ayudará a prevenir el </w:t>
      </w:r>
      <w:hyperlink r:id="rId37" w:history="1">
        <w:r w:rsidR="00F170B2" w:rsidRPr="00A656EC">
          <w:rPr>
            <w:rStyle w:val="Hipervnculo"/>
            <w:rFonts w:ascii="Arial" w:hAnsi="Arial" w:cs="Arial"/>
            <w:color w:val="008040"/>
            <w:u w:val="none"/>
          </w:rPr>
          <w:t>calentamiento global</w:t>
        </w:r>
      </w:hyperlink>
      <w:r w:rsidR="00F170B2" w:rsidRPr="00A656EC">
        <w:rPr>
          <w:rFonts w:ascii="Arial" w:hAnsi="Arial" w:cs="Arial"/>
          <w:color w:val="445555"/>
        </w:rPr>
        <w:t>. Mantén el nivel de los termostatos al mínimo. Elige los electrodomésticos que ahorran energía. Infórmate acerca de las mejores opciones para ahorrar energía y siempre que desea posible, adquiérelas. Es bueno para el ambiente y ahorrarás en tú recibo de la luz.</w:t>
      </w:r>
    </w:p>
    <w:p w:rsidR="00F170B2" w:rsidRPr="00A656EC" w:rsidRDefault="004F61AE" w:rsidP="00A656EC">
      <w:pPr>
        <w:pStyle w:val="NormalWeb"/>
        <w:numPr>
          <w:ilvl w:val="0"/>
          <w:numId w:val="9"/>
        </w:numPr>
        <w:shd w:val="clear" w:color="auto" w:fill="FFFFFF"/>
        <w:spacing w:before="135" w:beforeAutospacing="0" w:after="135" w:afterAutospacing="0"/>
        <w:ind w:left="300"/>
        <w:jc w:val="both"/>
        <w:rPr>
          <w:rFonts w:ascii="Arial" w:hAnsi="Arial" w:cs="Arial"/>
          <w:color w:val="445555"/>
        </w:rPr>
      </w:pPr>
      <w:r w:rsidRPr="00A656EC">
        <w:rPr>
          <w:rFonts w:ascii="Arial" w:hAnsi="Arial" w:cs="Arial"/>
          <w:color w:val="445555"/>
        </w:rPr>
        <w:t>5</w:t>
      </w:r>
      <w:r w:rsidR="00F170B2" w:rsidRPr="00A656EC">
        <w:rPr>
          <w:rFonts w:ascii="Arial" w:hAnsi="Arial" w:cs="Arial"/>
          <w:color w:val="445555"/>
        </w:rPr>
        <w:t xml:space="preserve">. Ahorra agua. Arregla las goteras en tomas de agua, tuberías retretes. Hasta una fuga pequeña significará, con el tiempo, un gran desperdicio. </w:t>
      </w:r>
      <w:r w:rsidR="00F170B2" w:rsidRPr="00A656EC">
        <w:rPr>
          <w:rFonts w:ascii="Arial" w:hAnsi="Arial" w:cs="Arial"/>
          <w:color w:val="445555"/>
        </w:rPr>
        <w:lastRenderedPageBreak/>
        <w:t>Riega el jardín o las jardineras sólo cuando sea necesario y muy temprano o al anochecer para reducir la evaporación.</w:t>
      </w:r>
    </w:p>
    <w:p w:rsidR="00F170B2" w:rsidRPr="00A656EC" w:rsidRDefault="004F61AE" w:rsidP="00A656EC">
      <w:pPr>
        <w:pStyle w:val="NormalWeb"/>
        <w:numPr>
          <w:ilvl w:val="0"/>
          <w:numId w:val="11"/>
        </w:numPr>
        <w:shd w:val="clear" w:color="auto" w:fill="FFFFFF"/>
        <w:spacing w:before="135" w:beforeAutospacing="0" w:after="135" w:afterAutospacing="0"/>
        <w:ind w:left="300"/>
        <w:jc w:val="both"/>
        <w:rPr>
          <w:rFonts w:ascii="Arial" w:hAnsi="Arial" w:cs="Arial"/>
          <w:color w:val="445555"/>
        </w:rPr>
      </w:pPr>
      <w:r w:rsidRPr="00A656EC">
        <w:rPr>
          <w:rFonts w:ascii="Arial" w:hAnsi="Arial" w:cs="Arial"/>
          <w:color w:val="445555"/>
        </w:rPr>
        <w:t>6</w:t>
      </w:r>
      <w:r w:rsidR="00F170B2" w:rsidRPr="00A656EC">
        <w:rPr>
          <w:rFonts w:ascii="Arial" w:hAnsi="Arial" w:cs="Arial"/>
          <w:color w:val="445555"/>
        </w:rPr>
        <w:t>. Maneja menos y utiliza más el transporte público. Sabes que deberías hacerlo, pero ¿lo haces? Caminar y utilizar la bicicleta también son buenas opciones. Son formas fáciles y efectivas para hacer una gran diferencia en cuanto a la cantidad de combustibles fósiles que quemamos, la contaminación que producimos y la contribución que hacemos al calentamiento del planeta. Si tienes que manejar, comparte tu auto siempre que sea posible.</w:t>
      </w:r>
    </w:p>
    <w:p w:rsidR="000B4A45" w:rsidRPr="00A656EC" w:rsidRDefault="000B4A45" w:rsidP="00A656EC">
      <w:pPr>
        <w:jc w:val="both"/>
        <w:rPr>
          <w:rFonts w:ascii="Arial" w:hAnsi="Arial" w:cs="Arial"/>
          <w:color w:val="000000" w:themeColor="text1"/>
          <w:sz w:val="24"/>
          <w:szCs w:val="24"/>
          <w:shd w:val="clear" w:color="auto" w:fill="E6E6E6"/>
        </w:rPr>
      </w:pPr>
    </w:p>
    <w:p w:rsidR="00F170B2" w:rsidRPr="00A656EC" w:rsidRDefault="00F170B2" w:rsidP="00CB57A4">
      <w:pPr>
        <w:jc w:val="center"/>
        <w:rPr>
          <w:rFonts w:ascii="Arial" w:hAnsi="Arial" w:cs="Arial"/>
          <w:color w:val="000000" w:themeColor="text1"/>
          <w:sz w:val="24"/>
          <w:szCs w:val="24"/>
          <w:shd w:val="clear" w:color="auto" w:fill="E6E6E6"/>
        </w:rPr>
      </w:pPr>
      <w:r w:rsidRPr="00A656EC">
        <w:rPr>
          <w:rFonts w:ascii="Arial" w:hAnsi="Arial" w:cs="Arial"/>
          <w:noProof/>
          <w:sz w:val="24"/>
          <w:szCs w:val="24"/>
          <w:lang w:eastAsia="es-ES"/>
        </w:rPr>
        <w:drawing>
          <wp:inline distT="0" distB="0" distL="0" distR="0" wp14:anchorId="251E964F" wp14:editId="21790BB3">
            <wp:extent cx="2828925" cy="1619250"/>
            <wp:effectExtent l="0" t="0" r="9525" b="0"/>
            <wp:docPr id="4" name="Imagen 4" descr="Resultado de imagen para imagenes animadas de el amb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imagenes animadas de el ambien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28925" cy="1619250"/>
                    </a:xfrm>
                    <a:prstGeom prst="rect">
                      <a:avLst/>
                    </a:prstGeom>
                    <a:noFill/>
                    <a:ln>
                      <a:noFill/>
                    </a:ln>
                  </pic:spPr>
                </pic:pic>
              </a:graphicData>
            </a:graphic>
          </wp:inline>
        </w:drawing>
      </w:r>
    </w:p>
    <w:p w:rsidR="001945D1" w:rsidRDefault="001945D1" w:rsidP="00F170B2">
      <w:pPr>
        <w:jc w:val="both"/>
        <w:rPr>
          <w:rFonts w:ascii="Arial" w:hAnsi="Arial" w:cs="Arial"/>
          <w:color w:val="000000" w:themeColor="text1"/>
          <w:sz w:val="24"/>
          <w:szCs w:val="24"/>
          <w:shd w:val="clear" w:color="auto" w:fill="E6E6E6"/>
        </w:rPr>
      </w:pPr>
    </w:p>
    <w:p w:rsidR="001945D1" w:rsidRDefault="001945D1" w:rsidP="00F170B2">
      <w:pPr>
        <w:jc w:val="both"/>
        <w:rPr>
          <w:rFonts w:ascii="Arial" w:hAnsi="Arial" w:cs="Arial"/>
          <w:color w:val="000000" w:themeColor="text1"/>
          <w:sz w:val="24"/>
          <w:szCs w:val="24"/>
          <w:shd w:val="clear" w:color="auto" w:fill="E6E6E6"/>
        </w:rPr>
      </w:pPr>
    </w:p>
    <w:p w:rsidR="001945D1" w:rsidRDefault="001945D1" w:rsidP="00F170B2">
      <w:pPr>
        <w:jc w:val="both"/>
        <w:rPr>
          <w:rFonts w:ascii="Arial" w:hAnsi="Arial" w:cs="Arial"/>
          <w:color w:val="000000" w:themeColor="text1"/>
          <w:sz w:val="24"/>
          <w:szCs w:val="24"/>
          <w:shd w:val="clear" w:color="auto" w:fill="E6E6E6"/>
        </w:rPr>
      </w:pPr>
    </w:p>
    <w:p w:rsidR="001945D1" w:rsidRDefault="001945D1" w:rsidP="00F170B2">
      <w:pPr>
        <w:jc w:val="both"/>
        <w:rPr>
          <w:rFonts w:ascii="Arial" w:hAnsi="Arial" w:cs="Arial"/>
          <w:color w:val="000000" w:themeColor="text1"/>
          <w:sz w:val="24"/>
          <w:szCs w:val="24"/>
          <w:shd w:val="clear" w:color="auto" w:fill="E6E6E6"/>
        </w:rPr>
      </w:pPr>
    </w:p>
    <w:p w:rsidR="001945D1" w:rsidRDefault="00EF0B49" w:rsidP="00F170B2">
      <w:pPr>
        <w:jc w:val="both"/>
        <w:rPr>
          <w:rFonts w:ascii="Arial" w:hAnsi="Arial" w:cs="Arial"/>
          <w:color w:val="000000" w:themeColor="text1"/>
          <w:sz w:val="24"/>
          <w:szCs w:val="24"/>
          <w:shd w:val="clear" w:color="auto" w:fill="E6E6E6"/>
        </w:rPr>
      </w:pPr>
      <w:r>
        <w:rPr>
          <w:rFonts w:ascii="Arial" w:hAnsi="Arial" w:cs="Arial"/>
          <w:color w:val="000000" w:themeColor="text1"/>
          <w:sz w:val="24"/>
          <w:szCs w:val="24"/>
          <w:shd w:val="clear" w:color="auto" w:fill="E6E6E6"/>
        </w:rPr>
        <w:t>Objetivo de la página:</w:t>
      </w:r>
    </w:p>
    <w:p w:rsidR="00EF0B49" w:rsidRDefault="00EF0B49" w:rsidP="00F170B2">
      <w:pPr>
        <w:jc w:val="both"/>
        <w:rPr>
          <w:rFonts w:ascii="Arial" w:hAnsi="Arial" w:cs="Arial"/>
          <w:color w:val="000000" w:themeColor="text1"/>
          <w:sz w:val="24"/>
          <w:szCs w:val="24"/>
          <w:shd w:val="clear" w:color="auto" w:fill="E6E6E6"/>
        </w:rPr>
      </w:pPr>
      <w:r>
        <w:rPr>
          <w:rFonts w:ascii="Arial" w:hAnsi="Arial" w:cs="Arial"/>
          <w:color w:val="000000" w:themeColor="text1"/>
          <w:sz w:val="24"/>
          <w:szCs w:val="24"/>
          <w:shd w:val="clear" w:color="auto" w:fill="E6E6E6"/>
        </w:rPr>
        <w:t>El objetivo principal de la elaboración de esta página web es el informar a todos los lectores sobre la importancia de la conservación del medio ambiente, los problemas que están afectando a nuestro planeta y por los cuales debemos preocuparnos, entre otros, para así formar ciudadanos conscientes tanto a nivel naci</w:t>
      </w:r>
      <w:r w:rsidR="00AE4419">
        <w:rPr>
          <w:rFonts w:ascii="Arial" w:hAnsi="Arial" w:cs="Arial"/>
          <w:color w:val="000000" w:themeColor="text1"/>
          <w:sz w:val="24"/>
          <w:szCs w:val="24"/>
          <w:shd w:val="clear" w:color="auto" w:fill="E6E6E6"/>
        </w:rPr>
        <w:t>onal como a nivel internacional.</w:t>
      </w:r>
    </w:p>
    <w:p w:rsidR="00AE4419" w:rsidRDefault="00AE4419" w:rsidP="00AE4419">
      <w:pPr>
        <w:jc w:val="center"/>
        <w:rPr>
          <w:rFonts w:ascii="Arial" w:hAnsi="Arial" w:cs="Arial"/>
          <w:color w:val="000000" w:themeColor="text1"/>
          <w:sz w:val="24"/>
          <w:szCs w:val="24"/>
          <w:shd w:val="clear" w:color="auto" w:fill="E6E6E6"/>
        </w:rPr>
      </w:pPr>
      <w:r>
        <w:rPr>
          <w:rFonts w:ascii="Arial" w:hAnsi="Arial" w:cs="Arial"/>
          <w:noProof/>
          <w:color w:val="000000" w:themeColor="text1"/>
          <w:sz w:val="24"/>
          <w:szCs w:val="24"/>
          <w:shd w:val="clear" w:color="auto" w:fill="E6E6E6"/>
          <w:lang w:eastAsia="es-ES"/>
        </w:rPr>
        <w:drawing>
          <wp:inline distT="0" distB="0" distL="0" distR="0">
            <wp:extent cx="2076450" cy="2200275"/>
            <wp:effectExtent l="0" t="0" r="0" b="9525"/>
            <wp:docPr id="20" name="Imagen 20" descr="C:\Users\MAMA\Desktop\imag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MA\Desktop\images (1).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76450" cy="2200275"/>
                    </a:xfrm>
                    <a:prstGeom prst="rect">
                      <a:avLst/>
                    </a:prstGeom>
                    <a:noFill/>
                    <a:ln>
                      <a:noFill/>
                    </a:ln>
                  </pic:spPr>
                </pic:pic>
              </a:graphicData>
            </a:graphic>
          </wp:inline>
        </w:drawing>
      </w:r>
    </w:p>
    <w:p w:rsidR="001945D1" w:rsidRDefault="001945D1" w:rsidP="00F170B2">
      <w:pPr>
        <w:jc w:val="both"/>
        <w:rPr>
          <w:rFonts w:ascii="Arial" w:hAnsi="Arial" w:cs="Arial"/>
          <w:color w:val="000000" w:themeColor="text1"/>
          <w:sz w:val="24"/>
          <w:szCs w:val="24"/>
          <w:shd w:val="clear" w:color="auto" w:fill="E6E6E6"/>
        </w:rPr>
      </w:pPr>
    </w:p>
    <w:p w:rsidR="001945D1" w:rsidRDefault="001945D1" w:rsidP="00F170B2">
      <w:pPr>
        <w:jc w:val="both"/>
        <w:rPr>
          <w:rFonts w:ascii="Arial" w:hAnsi="Arial" w:cs="Arial"/>
          <w:color w:val="000000" w:themeColor="text1"/>
          <w:sz w:val="24"/>
          <w:szCs w:val="24"/>
          <w:shd w:val="clear" w:color="auto" w:fill="E6E6E6"/>
        </w:rPr>
      </w:pPr>
    </w:p>
    <w:p w:rsidR="00EF0B49" w:rsidRDefault="00EF0B49" w:rsidP="00F170B2">
      <w:pPr>
        <w:jc w:val="both"/>
        <w:rPr>
          <w:rFonts w:ascii="Arial" w:hAnsi="Arial" w:cs="Arial"/>
          <w:color w:val="000000" w:themeColor="text1"/>
          <w:sz w:val="24"/>
          <w:szCs w:val="24"/>
          <w:shd w:val="clear" w:color="auto" w:fill="E6E6E6"/>
        </w:rPr>
      </w:pPr>
    </w:p>
    <w:p w:rsidR="00EF0B49" w:rsidRDefault="00EF0B49" w:rsidP="00F170B2">
      <w:pPr>
        <w:jc w:val="both"/>
        <w:rPr>
          <w:rFonts w:ascii="Arial" w:hAnsi="Arial" w:cs="Arial"/>
          <w:color w:val="000000" w:themeColor="text1"/>
          <w:sz w:val="24"/>
          <w:szCs w:val="24"/>
          <w:shd w:val="clear" w:color="auto" w:fill="E6E6E6"/>
        </w:rPr>
      </w:pPr>
    </w:p>
    <w:p w:rsidR="00EF0B49" w:rsidRDefault="00EF0B49" w:rsidP="00F170B2">
      <w:pPr>
        <w:jc w:val="both"/>
        <w:rPr>
          <w:rFonts w:ascii="Arial" w:hAnsi="Arial" w:cs="Arial"/>
          <w:color w:val="000000" w:themeColor="text1"/>
          <w:sz w:val="24"/>
          <w:szCs w:val="24"/>
          <w:shd w:val="clear" w:color="auto" w:fill="E6E6E6"/>
        </w:rPr>
      </w:pPr>
    </w:p>
    <w:p w:rsidR="00EF0B49" w:rsidRDefault="00EF0B49" w:rsidP="00F170B2">
      <w:pPr>
        <w:jc w:val="both"/>
        <w:rPr>
          <w:rFonts w:ascii="Arial" w:hAnsi="Arial" w:cs="Arial"/>
          <w:color w:val="000000" w:themeColor="text1"/>
          <w:sz w:val="24"/>
          <w:szCs w:val="24"/>
          <w:shd w:val="clear" w:color="auto" w:fill="E6E6E6"/>
        </w:rPr>
      </w:pPr>
    </w:p>
    <w:p w:rsidR="00A656EC" w:rsidRDefault="00A656EC" w:rsidP="00F170B2">
      <w:pPr>
        <w:jc w:val="both"/>
        <w:rPr>
          <w:rFonts w:ascii="Arial" w:hAnsi="Arial" w:cs="Arial"/>
          <w:color w:val="000000" w:themeColor="text1"/>
          <w:sz w:val="24"/>
          <w:szCs w:val="24"/>
          <w:shd w:val="clear" w:color="auto" w:fill="E6E6E6"/>
        </w:rPr>
      </w:pPr>
    </w:p>
    <w:p w:rsidR="00A656EC" w:rsidRDefault="00A656EC" w:rsidP="00F170B2">
      <w:pPr>
        <w:jc w:val="both"/>
        <w:rPr>
          <w:rFonts w:ascii="Arial" w:hAnsi="Arial" w:cs="Arial"/>
          <w:color w:val="000000" w:themeColor="text1"/>
          <w:sz w:val="24"/>
          <w:szCs w:val="24"/>
          <w:shd w:val="clear" w:color="auto" w:fill="E6E6E6"/>
        </w:rPr>
      </w:pPr>
    </w:p>
    <w:p w:rsidR="00A656EC" w:rsidRDefault="00A656EC" w:rsidP="00F170B2">
      <w:pPr>
        <w:jc w:val="both"/>
        <w:rPr>
          <w:rFonts w:ascii="Arial" w:hAnsi="Arial" w:cs="Arial"/>
          <w:color w:val="000000" w:themeColor="text1"/>
          <w:sz w:val="24"/>
          <w:szCs w:val="24"/>
          <w:shd w:val="clear" w:color="auto" w:fill="E6E6E6"/>
        </w:rPr>
      </w:pPr>
    </w:p>
    <w:p w:rsidR="00A656EC" w:rsidRDefault="00A656EC" w:rsidP="00F170B2">
      <w:pPr>
        <w:jc w:val="both"/>
        <w:rPr>
          <w:rFonts w:ascii="Arial" w:hAnsi="Arial" w:cs="Arial"/>
          <w:color w:val="000000" w:themeColor="text1"/>
          <w:sz w:val="24"/>
          <w:szCs w:val="24"/>
          <w:shd w:val="clear" w:color="auto" w:fill="E6E6E6"/>
        </w:rPr>
      </w:pPr>
    </w:p>
    <w:p w:rsidR="007F3752" w:rsidRDefault="007F3752">
      <w:pPr>
        <w:rPr>
          <w:rFonts w:ascii="Arial" w:hAnsi="Arial" w:cs="Arial"/>
          <w:color w:val="000000" w:themeColor="text1"/>
          <w:sz w:val="24"/>
          <w:szCs w:val="24"/>
          <w:shd w:val="clear" w:color="auto" w:fill="E6E6E6"/>
        </w:rPr>
      </w:pPr>
    </w:p>
    <w:p w:rsidR="000B4A45" w:rsidRDefault="000B4A45">
      <w:r w:rsidRPr="000B4A45">
        <w:rPr>
          <w:rFonts w:ascii="Arial" w:hAnsi="Arial" w:cs="Arial"/>
          <w:b/>
          <w:color w:val="000000" w:themeColor="text1"/>
          <w:sz w:val="24"/>
          <w:szCs w:val="24"/>
          <w:shd w:val="clear" w:color="auto" w:fill="E6E6E6"/>
        </w:rPr>
        <w:t>Fuentes:</w:t>
      </w:r>
      <w:r w:rsidRPr="000B4A45">
        <w:t xml:space="preserve"> </w:t>
      </w:r>
    </w:p>
    <w:p w:rsidR="000B4A45" w:rsidRDefault="000B4A45">
      <w:pPr>
        <w:rPr>
          <w:rFonts w:ascii="Arial" w:hAnsi="Arial" w:cs="Arial"/>
          <w:b/>
          <w:color w:val="000000" w:themeColor="text1"/>
          <w:sz w:val="24"/>
          <w:szCs w:val="24"/>
          <w:shd w:val="clear" w:color="auto" w:fill="E6E6E6"/>
        </w:rPr>
      </w:pPr>
      <w:r>
        <w:t>*</w:t>
      </w:r>
      <w:r w:rsidRPr="000B4A45">
        <w:rPr>
          <w:rFonts w:ascii="Arial" w:hAnsi="Arial" w:cs="Arial"/>
          <w:b/>
          <w:color w:val="000000" w:themeColor="text1"/>
          <w:sz w:val="24"/>
          <w:szCs w:val="24"/>
          <w:shd w:val="clear" w:color="auto" w:fill="E6E6E6"/>
        </w:rPr>
        <w:t>https://definicion.de/educacion-ambiental/</w:t>
      </w:r>
    </w:p>
    <w:p w:rsidR="000B4A45" w:rsidRDefault="000B4A45">
      <w:pPr>
        <w:rPr>
          <w:rFonts w:ascii="Arial" w:hAnsi="Arial" w:cs="Arial"/>
          <w:b/>
          <w:color w:val="000000" w:themeColor="text1"/>
          <w:sz w:val="24"/>
          <w:szCs w:val="24"/>
          <w:shd w:val="clear" w:color="auto" w:fill="E6E6E6"/>
        </w:rPr>
      </w:pPr>
      <w:r>
        <w:rPr>
          <w:rFonts w:ascii="Arial" w:hAnsi="Arial" w:cs="Arial"/>
          <w:b/>
          <w:color w:val="000000" w:themeColor="text1"/>
          <w:sz w:val="24"/>
          <w:szCs w:val="24"/>
          <w:shd w:val="clear" w:color="auto" w:fill="E6E6E6"/>
        </w:rPr>
        <w:t>*</w:t>
      </w:r>
      <w:r w:rsidR="00F170B2" w:rsidRPr="00F170B2">
        <w:rPr>
          <w:rFonts w:ascii="Arial" w:hAnsi="Arial" w:cs="Arial"/>
          <w:b/>
          <w:color w:val="000000" w:themeColor="text1"/>
          <w:sz w:val="24"/>
          <w:szCs w:val="24"/>
          <w:shd w:val="clear" w:color="auto" w:fill="E6E6E6"/>
        </w:rPr>
        <w:t>http://www.i-ambiente.es/?q=noticias/ranking-los-10-problemas-ambientales-mas-preocupantes</w:t>
      </w:r>
    </w:p>
    <w:p w:rsidR="00F170B2" w:rsidRDefault="00F170B2">
      <w:pPr>
        <w:rPr>
          <w:rFonts w:ascii="Arial" w:hAnsi="Arial" w:cs="Arial"/>
          <w:b/>
          <w:color w:val="000000" w:themeColor="text1"/>
          <w:sz w:val="24"/>
          <w:szCs w:val="24"/>
          <w:shd w:val="clear" w:color="auto" w:fill="E6E6E6"/>
        </w:rPr>
      </w:pPr>
      <w:r>
        <w:rPr>
          <w:rFonts w:ascii="Arial" w:hAnsi="Arial" w:cs="Arial"/>
          <w:b/>
          <w:color w:val="000000" w:themeColor="text1"/>
          <w:sz w:val="24"/>
          <w:szCs w:val="24"/>
          <w:shd w:val="clear" w:color="auto" w:fill="E6E6E6"/>
        </w:rPr>
        <w:t>*</w:t>
      </w:r>
      <w:r w:rsidRPr="00F170B2">
        <w:rPr>
          <w:rFonts w:ascii="Arial" w:hAnsi="Arial" w:cs="Arial"/>
          <w:b/>
          <w:color w:val="000000" w:themeColor="text1"/>
          <w:sz w:val="24"/>
          <w:szCs w:val="24"/>
          <w:shd w:val="clear" w:color="auto" w:fill="E6E6E6"/>
        </w:rPr>
        <w:t>https://www.monografias.com/trabajos102/problemas-ambientales-medio-ambiente/problemas-ambientales-medio-ambiente.shtml</w:t>
      </w:r>
    </w:p>
    <w:p w:rsidR="00F170B2" w:rsidRDefault="00F170B2">
      <w:pPr>
        <w:rPr>
          <w:rFonts w:ascii="Arial" w:hAnsi="Arial" w:cs="Arial"/>
          <w:b/>
          <w:color w:val="000000" w:themeColor="text1"/>
          <w:sz w:val="24"/>
          <w:szCs w:val="24"/>
          <w:shd w:val="clear" w:color="auto" w:fill="E6E6E6"/>
        </w:rPr>
      </w:pPr>
      <w:r>
        <w:rPr>
          <w:rFonts w:ascii="Arial" w:hAnsi="Arial" w:cs="Arial"/>
          <w:b/>
          <w:color w:val="000000" w:themeColor="text1"/>
          <w:sz w:val="24"/>
          <w:szCs w:val="24"/>
          <w:shd w:val="clear" w:color="auto" w:fill="E6E6E6"/>
        </w:rPr>
        <w:t>*</w:t>
      </w:r>
      <w:r w:rsidR="001945D1" w:rsidRPr="001945D1">
        <w:rPr>
          <w:rFonts w:ascii="Arial" w:hAnsi="Arial" w:cs="Arial"/>
          <w:b/>
          <w:color w:val="000000" w:themeColor="text1"/>
          <w:sz w:val="24"/>
          <w:szCs w:val="24"/>
          <w:shd w:val="clear" w:color="auto" w:fill="E6E6E6"/>
        </w:rPr>
        <w:t>https://www.google.co.ve/search?biw=1366&amp;bih=608&amp;tbm=isch&amp;sa=1&amp;ei=4GvuW6axEIaZ5gKMpKKIDg&amp;q=imagenes+animadas+de+los+problemas+del++ambiente&amp;oq=imagenes+animadas+de+los+problemas+del++ambiente&amp;gs_l=img.3...168187.173164.0.173723.22.14.0.0.0.0.0.0..0.0....0...1c.1.64.img..22.0.0....0.Bk2FchNXzsI#imgrc=GF1f9TkUUhQtqM:</w:t>
      </w:r>
    </w:p>
    <w:p w:rsidR="001945D1" w:rsidRDefault="001945D1">
      <w:pPr>
        <w:rPr>
          <w:rFonts w:ascii="Arial" w:hAnsi="Arial" w:cs="Arial"/>
          <w:b/>
          <w:color w:val="000000" w:themeColor="text1"/>
          <w:sz w:val="24"/>
          <w:szCs w:val="24"/>
        </w:rPr>
      </w:pPr>
    </w:p>
    <w:p w:rsidR="006017AD" w:rsidRDefault="006017AD">
      <w:pPr>
        <w:rPr>
          <w:rFonts w:ascii="Arial" w:hAnsi="Arial" w:cs="Arial"/>
          <w:b/>
          <w:color w:val="000000" w:themeColor="text1"/>
          <w:sz w:val="24"/>
          <w:szCs w:val="24"/>
        </w:rPr>
      </w:pPr>
    </w:p>
    <w:p w:rsidR="006017AD" w:rsidRPr="000B4A45" w:rsidRDefault="006017AD">
      <w:pPr>
        <w:rPr>
          <w:rFonts w:ascii="Arial" w:hAnsi="Arial" w:cs="Arial"/>
          <w:b/>
          <w:color w:val="000000" w:themeColor="text1"/>
          <w:sz w:val="24"/>
          <w:szCs w:val="24"/>
        </w:rPr>
      </w:pPr>
      <w:hyperlink r:id="rId40" w:history="1">
        <w:r w:rsidRPr="000E6000">
          <w:rPr>
            <w:rStyle w:val="Hipervnculo"/>
            <w:rFonts w:ascii="Arial" w:hAnsi="Arial" w:cs="Arial"/>
            <w:b/>
            <w:sz w:val="24"/>
            <w:szCs w:val="24"/>
          </w:rPr>
          <w:t>Rmadhanagopala@gmail.com</w:t>
        </w:r>
      </w:hyperlink>
      <w:r>
        <w:rPr>
          <w:rFonts w:ascii="Arial" w:hAnsi="Arial" w:cs="Arial"/>
          <w:b/>
          <w:color w:val="000000" w:themeColor="text1"/>
          <w:sz w:val="24"/>
          <w:szCs w:val="24"/>
        </w:rPr>
        <w:t xml:space="preserve"> Andreina Moreira Investigadora</w:t>
      </w:r>
      <w:bookmarkStart w:id="6" w:name="_GoBack"/>
      <w:bookmarkEnd w:id="6"/>
    </w:p>
    <w:sectPr w:rsidR="006017AD" w:rsidRPr="000B4A4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36007"/>
    <w:multiLevelType w:val="multilevel"/>
    <w:tmpl w:val="5AA2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234C54"/>
    <w:multiLevelType w:val="multilevel"/>
    <w:tmpl w:val="F0B6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E41E7C"/>
    <w:multiLevelType w:val="multilevel"/>
    <w:tmpl w:val="4E02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0D1A5A"/>
    <w:multiLevelType w:val="multilevel"/>
    <w:tmpl w:val="2614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AE564D"/>
    <w:multiLevelType w:val="multilevel"/>
    <w:tmpl w:val="1E529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9B45BB"/>
    <w:multiLevelType w:val="multilevel"/>
    <w:tmpl w:val="9F74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B95A75"/>
    <w:multiLevelType w:val="multilevel"/>
    <w:tmpl w:val="207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9146D1"/>
    <w:multiLevelType w:val="multilevel"/>
    <w:tmpl w:val="FEA2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B0032E"/>
    <w:multiLevelType w:val="multilevel"/>
    <w:tmpl w:val="492A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190CFB"/>
    <w:multiLevelType w:val="multilevel"/>
    <w:tmpl w:val="65DC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B534A4"/>
    <w:multiLevelType w:val="multilevel"/>
    <w:tmpl w:val="745EB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
  </w:num>
  <w:num w:numId="4">
    <w:abstractNumId w:val="3"/>
  </w:num>
  <w:num w:numId="5">
    <w:abstractNumId w:val="4"/>
  </w:num>
  <w:num w:numId="6">
    <w:abstractNumId w:val="7"/>
  </w:num>
  <w:num w:numId="7">
    <w:abstractNumId w:val="6"/>
  </w:num>
  <w:num w:numId="8">
    <w:abstractNumId w:val="5"/>
  </w:num>
  <w:num w:numId="9">
    <w:abstractNumId w:val="10"/>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A45"/>
    <w:rsid w:val="000B4A45"/>
    <w:rsid w:val="001945D1"/>
    <w:rsid w:val="00290DB5"/>
    <w:rsid w:val="00361C38"/>
    <w:rsid w:val="004041D2"/>
    <w:rsid w:val="004F61AE"/>
    <w:rsid w:val="006017AD"/>
    <w:rsid w:val="007F3752"/>
    <w:rsid w:val="00A021C0"/>
    <w:rsid w:val="00A656EC"/>
    <w:rsid w:val="00AE4419"/>
    <w:rsid w:val="00CB57A4"/>
    <w:rsid w:val="00ED6E6D"/>
    <w:rsid w:val="00EF0B49"/>
    <w:rsid w:val="00F170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B4A4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B4A45"/>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0B4A45"/>
    <w:rPr>
      <w:color w:val="0000FF"/>
      <w:u w:val="single"/>
    </w:rPr>
  </w:style>
  <w:style w:type="character" w:styleId="Textoennegrita">
    <w:name w:val="Strong"/>
    <w:basedOn w:val="Fuentedeprrafopredeter"/>
    <w:uiPriority w:val="22"/>
    <w:qFormat/>
    <w:rsid w:val="000B4A45"/>
    <w:rPr>
      <w:b/>
      <w:bCs/>
    </w:rPr>
  </w:style>
  <w:style w:type="paragraph" w:styleId="NormalWeb">
    <w:name w:val="Normal (Web)"/>
    <w:basedOn w:val="Normal"/>
    <w:uiPriority w:val="99"/>
    <w:semiHidden/>
    <w:unhideWhenUsed/>
    <w:rsid w:val="000B4A4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0B4A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4A45"/>
    <w:rPr>
      <w:rFonts w:ascii="Tahoma" w:hAnsi="Tahoma" w:cs="Tahoma"/>
      <w:sz w:val="16"/>
      <w:szCs w:val="16"/>
    </w:rPr>
  </w:style>
  <w:style w:type="character" w:styleId="nfasis">
    <w:name w:val="Emphasis"/>
    <w:basedOn w:val="Fuentedeprrafopredeter"/>
    <w:uiPriority w:val="20"/>
    <w:qFormat/>
    <w:rsid w:val="00F170B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B4A4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B4A45"/>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unhideWhenUsed/>
    <w:rsid w:val="000B4A45"/>
    <w:rPr>
      <w:color w:val="0000FF"/>
      <w:u w:val="single"/>
    </w:rPr>
  </w:style>
  <w:style w:type="character" w:styleId="Textoennegrita">
    <w:name w:val="Strong"/>
    <w:basedOn w:val="Fuentedeprrafopredeter"/>
    <w:uiPriority w:val="22"/>
    <w:qFormat/>
    <w:rsid w:val="000B4A45"/>
    <w:rPr>
      <w:b/>
      <w:bCs/>
    </w:rPr>
  </w:style>
  <w:style w:type="paragraph" w:styleId="NormalWeb">
    <w:name w:val="Normal (Web)"/>
    <w:basedOn w:val="Normal"/>
    <w:uiPriority w:val="99"/>
    <w:semiHidden/>
    <w:unhideWhenUsed/>
    <w:rsid w:val="000B4A4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0B4A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B4A45"/>
    <w:rPr>
      <w:rFonts w:ascii="Tahoma" w:hAnsi="Tahoma" w:cs="Tahoma"/>
      <w:sz w:val="16"/>
      <w:szCs w:val="16"/>
    </w:rPr>
  </w:style>
  <w:style w:type="character" w:styleId="nfasis">
    <w:name w:val="Emphasis"/>
    <w:basedOn w:val="Fuentedeprrafopredeter"/>
    <w:uiPriority w:val="20"/>
    <w:qFormat/>
    <w:rsid w:val="00F170B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049299">
      <w:bodyDiv w:val="1"/>
      <w:marLeft w:val="0"/>
      <w:marRight w:val="0"/>
      <w:marTop w:val="0"/>
      <w:marBottom w:val="0"/>
      <w:divBdr>
        <w:top w:val="none" w:sz="0" w:space="0" w:color="auto"/>
        <w:left w:val="none" w:sz="0" w:space="0" w:color="auto"/>
        <w:bottom w:val="none" w:sz="0" w:space="0" w:color="auto"/>
        <w:right w:val="none" w:sz="0" w:space="0" w:color="auto"/>
      </w:divBdr>
      <w:divsChild>
        <w:div w:id="1249464837">
          <w:marLeft w:val="0"/>
          <w:marRight w:val="0"/>
          <w:marTop w:val="0"/>
          <w:marBottom w:val="0"/>
          <w:divBdr>
            <w:top w:val="none" w:sz="0" w:space="0" w:color="auto"/>
            <w:left w:val="none" w:sz="0" w:space="0" w:color="auto"/>
            <w:bottom w:val="none" w:sz="0" w:space="0" w:color="auto"/>
            <w:right w:val="none" w:sz="0" w:space="0" w:color="auto"/>
          </w:divBdr>
        </w:div>
      </w:divsChild>
    </w:div>
    <w:div w:id="486477784">
      <w:bodyDiv w:val="1"/>
      <w:marLeft w:val="0"/>
      <w:marRight w:val="0"/>
      <w:marTop w:val="0"/>
      <w:marBottom w:val="0"/>
      <w:divBdr>
        <w:top w:val="none" w:sz="0" w:space="0" w:color="auto"/>
        <w:left w:val="none" w:sz="0" w:space="0" w:color="auto"/>
        <w:bottom w:val="none" w:sz="0" w:space="0" w:color="auto"/>
        <w:right w:val="none" w:sz="0" w:space="0" w:color="auto"/>
      </w:divBdr>
    </w:div>
    <w:div w:id="587690239">
      <w:bodyDiv w:val="1"/>
      <w:marLeft w:val="0"/>
      <w:marRight w:val="0"/>
      <w:marTop w:val="0"/>
      <w:marBottom w:val="0"/>
      <w:divBdr>
        <w:top w:val="none" w:sz="0" w:space="0" w:color="auto"/>
        <w:left w:val="none" w:sz="0" w:space="0" w:color="auto"/>
        <w:bottom w:val="none" w:sz="0" w:space="0" w:color="auto"/>
        <w:right w:val="none" w:sz="0" w:space="0" w:color="auto"/>
      </w:divBdr>
    </w:div>
    <w:div w:id="81194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europapress.es/internacional/noticia-ipcc-alerta-abrumador-impacto-cambio-climatico-subraya-peso-soportan-ecosistemas-20140331053813.html" TargetMode="External"/><Relationship Id="rId18" Type="http://schemas.openxmlformats.org/officeDocument/2006/relationships/hyperlink" Target="http://www.consumer.es/web/es/medio_ambiente/naturaleza/2010/01/28/190761.php" TargetMode="External"/><Relationship Id="rId26" Type="http://schemas.openxmlformats.org/officeDocument/2006/relationships/image" Target="media/image7.jpeg"/><Relationship Id="rId39"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hyperlink" Target="http://www.consumer.es/agua" TargetMode="External"/><Relationship Id="rId34" Type="http://schemas.openxmlformats.org/officeDocument/2006/relationships/hyperlink" Target="https://www.monografias.com/trabajos4/costo/costo.shtml" TargetMode="External"/><Relationship Id="rId42"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www.consumer.es/cambio-climatico" TargetMode="External"/><Relationship Id="rId17" Type="http://schemas.openxmlformats.org/officeDocument/2006/relationships/image" Target="media/image5.jpeg"/><Relationship Id="rId25" Type="http://schemas.openxmlformats.org/officeDocument/2006/relationships/hyperlink" Target="http://www.consumer.es/web/es/medio_ambiente/naturaleza/2013/02/27/215965.php" TargetMode="External"/><Relationship Id="rId33" Type="http://schemas.openxmlformats.org/officeDocument/2006/relationships/hyperlink" Target="https://www.monografias.com/trabajos11/mcrisis/mcrisis.shtml" TargetMode="External"/><Relationship Id="rId38"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www.consumer.es/web/es/medio_ambiente/naturaleza/2006/03/27/150525.php" TargetMode="External"/><Relationship Id="rId20" Type="http://schemas.openxmlformats.org/officeDocument/2006/relationships/hyperlink" Target="http://www.consumer.es/web/es/medio_ambiente/energia_y_ciencia/2012/03/14/207825.php" TargetMode="External"/><Relationship Id="rId29" Type="http://schemas.openxmlformats.org/officeDocument/2006/relationships/hyperlink" Target="https://www.monografias.com/trabajos15/computadoras/computadoras.s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finicion.de/educacion-ambiental/" TargetMode="External"/><Relationship Id="rId11" Type="http://schemas.openxmlformats.org/officeDocument/2006/relationships/hyperlink" Target="http://www.consumer.es/web/es/medio_ambiente/urbano/2009/08/19/187358.php" TargetMode="External"/><Relationship Id="rId24" Type="http://schemas.openxmlformats.org/officeDocument/2006/relationships/hyperlink" Target="http://www.consumer.es/web/es/medio_ambiente/urbano/2013/11/25/218669.php" TargetMode="External"/><Relationship Id="rId32" Type="http://schemas.openxmlformats.org/officeDocument/2006/relationships/hyperlink" Target="https://www.monografias.com/trabajos5/ancar/ancar.shtml" TargetMode="External"/><Relationship Id="rId37" Type="http://schemas.openxmlformats.org/officeDocument/2006/relationships/hyperlink" Target="https://www.monografias.com/trabajos36/calentamiento-global/calentamiento-global.shtml" TargetMode="External"/><Relationship Id="rId40" Type="http://schemas.openxmlformats.org/officeDocument/2006/relationships/hyperlink" Target="mailto:Rmadhanagopala@gmail.com"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consumer.es/web/es/medio_ambiente/naturaleza/2006/03/10/150036.php" TargetMode="External"/><Relationship Id="rId28" Type="http://schemas.openxmlformats.org/officeDocument/2006/relationships/hyperlink" Target="https://www.monografias.com/trabajos5/natlu/natlu.shtml" TargetMode="External"/><Relationship Id="rId36" Type="http://schemas.openxmlformats.org/officeDocument/2006/relationships/hyperlink" Target="https://www.monografias.com/trabajos14/medios-comunicacion/medios-comunicacion.shtml" TargetMode="External"/><Relationship Id="rId10" Type="http://schemas.openxmlformats.org/officeDocument/2006/relationships/image" Target="media/image3.jpeg"/><Relationship Id="rId19" Type="http://schemas.openxmlformats.org/officeDocument/2006/relationships/image" Target="media/image6.jpeg"/><Relationship Id="rId31"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http://www.consumer.es/web/es/medio_ambiente/urbano/2010/11/11/197038.php" TargetMode="External"/><Relationship Id="rId14" Type="http://schemas.openxmlformats.org/officeDocument/2006/relationships/hyperlink" Target="http://www.consumer.es/web/es/medio_ambiente/urbano/2014/02/06/219257.php" TargetMode="External"/><Relationship Id="rId22" Type="http://schemas.openxmlformats.org/officeDocument/2006/relationships/hyperlink" Target="http://www.consumer.es/web/es/medio_ambiente/naturaleza/2012/05/10/209411.php" TargetMode="External"/><Relationship Id="rId27" Type="http://schemas.openxmlformats.org/officeDocument/2006/relationships/image" Target="media/image8.jpeg"/><Relationship Id="rId30" Type="http://schemas.openxmlformats.org/officeDocument/2006/relationships/hyperlink" Target="https://www.monografias.com/trabajos/geologia/geologia.shtml" TargetMode="External"/><Relationship Id="rId35" Type="http://schemas.openxmlformats.org/officeDocument/2006/relationships/hyperlink" Target="https://www.monografias.com/trabajos16/marx-y-dinero/marx-y-dinero.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636</TotalTime>
  <Pages>1</Pages>
  <Words>2104</Words>
  <Characters>11573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dc:creator>
  <cp:lastModifiedBy>Aliencodex</cp:lastModifiedBy>
  <cp:revision>7</cp:revision>
  <dcterms:created xsi:type="dcterms:W3CDTF">2018-11-16T07:13:00Z</dcterms:created>
  <dcterms:modified xsi:type="dcterms:W3CDTF">2018-11-17T15:07:00Z</dcterms:modified>
</cp:coreProperties>
</file>